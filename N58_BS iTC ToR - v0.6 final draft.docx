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239F1" w14:textId="6B4EB7BF" w:rsidR="00786B4D" w:rsidRPr="00CB1CBB" w:rsidRDefault="00722133">
      <w:pPr>
        <w:pStyle w:val="Titre"/>
        <w:jc w:val="center"/>
        <w:rPr>
          <w:rFonts w:hint="default"/>
          <w:sz w:val="22"/>
        </w:rPr>
      </w:pPr>
      <w:r w:rsidRPr="00722133">
        <w:rPr>
          <w:rFonts w:hint="default"/>
        </w:rPr>
        <w:t>Biometrics</w:t>
      </w:r>
      <w:r w:rsidRPr="00722133">
        <w:rPr>
          <w:rFonts w:hint="eastAsia"/>
        </w:rPr>
        <w:t xml:space="preserve"> Security</w:t>
      </w:r>
      <w:r w:rsidR="00DA1DCF">
        <w:rPr>
          <w:rFonts w:hint="default"/>
        </w:rPr>
        <w:t xml:space="preserve"> International Technical Community</w:t>
      </w:r>
      <w:r w:rsidR="00DA1DCF">
        <w:br/>
        <w:t>Terms of Reference</w:t>
      </w:r>
      <w:r w:rsidR="00DA1DCF">
        <w:rPr>
          <w:sz w:val="22"/>
        </w:rPr>
        <w:t xml:space="preserve"> v</w:t>
      </w:r>
      <w:r>
        <w:rPr>
          <w:rFonts w:hint="default"/>
          <w:sz w:val="22"/>
        </w:rPr>
        <w:t xml:space="preserve"> 0.</w:t>
      </w:r>
      <w:ins w:id="0" w:author="BRINGER Julien (MORPHO)" w:date="2016-09-08T16:30:00Z">
        <w:r w:rsidR="00FE0580">
          <w:rPr>
            <w:rFonts w:hint="default"/>
            <w:sz w:val="22"/>
          </w:rPr>
          <w:t>6</w:t>
        </w:r>
      </w:ins>
    </w:p>
    <w:p w14:paraId="42159A42" w14:textId="77777777" w:rsidR="00786B4D" w:rsidRDefault="00DA1DCF">
      <w:pPr>
        <w:pStyle w:val="Titre1"/>
        <w:rPr>
          <w:rFonts w:hint="default"/>
        </w:rPr>
      </w:pPr>
      <w:r>
        <w:t>Identification</w:t>
      </w:r>
    </w:p>
    <w:p w14:paraId="51CBA94C" w14:textId="77777777" w:rsidR="00786B4D" w:rsidRDefault="00DA1DCF">
      <w:pPr>
        <w:pStyle w:val="Sansinterligne"/>
      </w:pPr>
      <w:r>
        <w:t xml:space="preserve">Name: </w:t>
      </w:r>
      <w:r w:rsidR="00722133" w:rsidRPr="00722133">
        <w:t>Biometrics Security International Technical Community</w:t>
      </w:r>
    </w:p>
    <w:p w14:paraId="0D2AA1DA" w14:textId="77777777" w:rsidR="00786B4D" w:rsidRDefault="00722133">
      <w:pPr>
        <w:pStyle w:val="Sansinterligne"/>
      </w:pPr>
      <w:r>
        <w:t xml:space="preserve">Abbreviation: </w:t>
      </w:r>
      <w:r>
        <w:rPr>
          <w:rFonts w:hint="eastAsia"/>
          <w:lang w:eastAsia="ja-JP"/>
        </w:rPr>
        <w:t>BS</w:t>
      </w:r>
      <w:r w:rsidR="00DA1DCF">
        <w:t xml:space="preserve"> iTC</w:t>
      </w:r>
    </w:p>
    <w:p w14:paraId="378FE87C" w14:textId="77777777" w:rsidR="00786B4D" w:rsidRDefault="00DA1DCF">
      <w:pPr>
        <w:pStyle w:val="Titre1"/>
        <w:rPr>
          <w:rFonts w:hint="default"/>
        </w:rPr>
      </w:pPr>
      <w:r>
        <w:t>Initiators</w:t>
      </w:r>
    </w:p>
    <w:p w14:paraId="26D6B10B" w14:textId="77777777" w:rsidR="00786B4D" w:rsidRDefault="00722133">
      <w:pPr>
        <w:pStyle w:val="Sansinterligne"/>
      </w:pPr>
      <w:r w:rsidRPr="00722133">
        <w:t>Information-technology Promotion Agency</w:t>
      </w:r>
      <w:r>
        <w:t xml:space="preserve">, </w:t>
      </w:r>
      <w:r>
        <w:rPr>
          <w:rFonts w:hint="eastAsia"/>
          <w:lang w:eastAsia="ja-JP"/>
        </w:rPr>
        <w:t>IPA</w:t>
      </w:r>
      <w:r>
        <w:rPr>
          <w:lang w:eastAsia="ja-JP"/>
        </w:rPr>
        <w:t>, Japan</w:t>
      </w:r>
    </w:p>
    <w:p w14:paraId="1552BE3A" w14:textId="20029AC5" w:rsidR="00722133" w:rsidRPr="00C8768E" w:rsidRDefault="00302744">
      <w:pPr>
        <w:pStyle w:val="Sansinterligne"/>
        <w:rPr>
          <w:lang w:val="fr-FR"/>
        </w:rPr>
      </w:pPr>
      <w:ins w:id="1" w:author="BRINGER Julien (MORPHO)" w:date="2016-09-08T15:02:00Z">
        <w:r w:rsidRPr="00302744">
          <w:rPr>
            <w:lang w:val="fr-FR"/>
          </w:rPr>
          <w:t>Organismo de Certificación de la Seguridad de las Tecnologías de la Información del CCN, Spain</w:t>
        </w:r>
      </w:ins>
      <w:del w:id="2" w:author="BRINGER Julien (MORPHO)" w:date="2016-09-08T15:02:00Z">
        <w:r w:rsidR="00722133" w:rsidRPr="00C8768E" w:rsidDel="00302744">
          <w:rPr>
            <w:lang w:val="fr-FR"/>
          </w:rPr>
          <w:delText>Organismo de Certificación de la Seguridad de las Tecnologías de la Información, Spain</w:delText>
        </w:r>
      </w:del>
    </w:p>
    <w:p w14:paraId="225878A2" w14:textId="77777777" w:rsidR="00786B4D" w:rsidRDefault="00DA1DCF">
      <w:pPr>
        <w:pStyle w:val="Titre1"/>
        <w:rPr>
          <w:rFonts w:hint="default"/>
        </w:rPr>
      </w:pPr>
      <w:r>
        <w:t>Technology area and scope</w:t>
      </w:r>
    </w:p>
    <w:p w14:paraId="3718B638" w14:textId="77777777" w:rsidR="00786B4D" w:rsidRDefault="00DA1DCF">
      <w:pPr>
        <w:tabs>
          <w:tab w:val="center" w:pos="4680"/>
          <w:tab w:val="right" w:pos="9000"/>
        </w:tabs>
        <w:jc w:val="both"/>
      </w:pPr>
      <w:r>
        <w:t xml:space="preserve">The scope of this international Technical Community (iTC) is </w:t>
      </w:r>
      <w:r w:rsidR="00722133" w:rsidRPr="00722133">
        <w:t>Biometrics</w:t>
      </w:r>
      <w:r w:rsidR="00722133">
        <w:t xml:space="preserve"> </w:t>
      </w:r>
      <w:r>
        <w:t xml:space="preserve">products. </w:t>
      </w:r>
    </w:p>
    <w:p w14:paraId="4A13543D" w14:textId="77777777" w:rsidR="00786B4D" w:rsidRDefault="00DA1DCF">
      <w:pPr>
        <w:tabs>
          <w:tab w:val="center" w:pos="4680"/>
          <w:tab w:val="right" w:pos="9000"/>
        </w:tabs>
        <w:jc w:val="both"/>
      </w:pPr>
      <w:r>
        <w:t>The iTC will develop and maintain a collaborative Protection Profile (cPP) for such products</w:t>
      </w:r>
      <w:r w:rsidR="00722133">
        <w:t xml:space="preserve">. The iTC will also develop </w:t>
      </w:r>
      <w:r>
        <w:t>Supporting Document</w:t>
      </w:r>
      <w:r w:rsidR="00A953E1">
        <w:t>s</w:t>
      </w:r>
      <w:r w:rsidR="00722133">
        <w:t xml:space="preserve"> (SD) that describe</w:t>
      </w:r>
      <w:r>
        <w:t xml:space="preserve"> the Evaluation Activities </w:t>
      </w:r>
      <w:r w:rsidR="00722133">
        <w:t xml:space="preserve">for performance evaluation and presentation attack detection </w:t>
      </w:r>
      <w:r>
        <w:t>that are to take place when evaluating a product against the cPP.</w:t>
      </w:r>
    </w:p>
    <w:p w14:paraId="62939674" w14:textId="77777777" w:rsidR="00786B4D" w:rsidRDefault="00722133">
      <w:pPr>
        <w:tabs>
          <w:tab w:val="center" w:pos="4680"/>
          <w:tab w:val="right" w:pos="9000"/>
        </w:tabs>
        <w:jc w:val="both"/>
      </w:pPr>
      <w:r>
        <w:t>The initial cPP</w:t>
      </w:r>
      <w:r w:rsidR="00DA1DCF">
        <w:t xml:space="preserve"> are to consider the Essential Security Requirements (ESR) [1]. It is anticipated that the scope of the first version of the cPP is limited to solve the security problem as define</w:t>
      </w:r>
      <w:r w:rsidR="002C5840">
        <w:t>d in the ESR</w:t>
      </w:r>
      <w:r w:rsidR="00DA1DCF">
        <w:t xml:space="preserve"> in order to be completed in a timely manner. </w:t>
      </w:r>
      <w:r w:rsidR="00382C35">
        <w:t>The ESR and BS cPP is biometric characteristic (e.g. face, fingerprint and finger/palm vein) independent but SDs are to be developed for each biometric characteristic</w:t>
      </w:r>
      <w:r w:rsidR="004E54E8">
        <w:t xml:space="preserve">. The </w:t>
      </w:r>
      <w:r w:rsidR="00B17FD4">
        <w:t xml:space="preserve">initial </w:t>
      </w:r>
      <w:r w:rsidR="004E54E8">
        <w:t xml:space="preserve">target </w:t>
      </w:r>
      <w:r w:rsidR="00382C35">
        <w:t>of biometrics characteristics</w:t>
      </w:r>
      <w:r w:rsidR="002C5840">
        <w:t xml:space="preserve"> </w:t>
      </w:r>
      <w:r w:rsidR="00B17FD4">
        <w:t xml:space="preserve">are </w:t>
      </w:r>
      <w:r w:rsidR="004E54E8">
        <w:t>finger</w:t>
      </w:r>
      <w:r w:rsidR="00B17FD4">
        <w:t>/palm vein and fingerprint</w:t>
      </w:r>
      <w:r w:rsidR="004E54E8">
        <w:t xml:space="preserve">. </w:t>
      </w:r>
      <w:r w:rsidR="00A953E1">
        <w:t>In parallel or a</w:t>
      </w:r>
      <w:r w:rsidR="00DA1DCF">
        <w:t>fter the completion</w:t>
      </w:r>
      <w:r>
        <w:t xml:space="preserve"> of the first version of the BS</w:t>
      </w:r>
      <w:r w:rsidR="00DA1DCF">
        <w:t xml:space="preserve"> cPP with the associated SD</w:t>
      </w:r>
      <w:r>
        <w:t>s</w:t>
      </w:r>
      <w:r w:rsidR="00DA1DCF">
        <w:t xml:space="preserve">, the iTC may consider to expand the scope </w:t>
      </w:r>
      <w:r w:rsidR="00B17FD4">
        <w:t xml:space="preserve">and develop SDs for </w:t>
      </w:r>
      <w:r w:rsidR="004E54E8">
        <w:t xml:space="preserve">other </w:t>
      </w:r>
      <w:r w:rsidR="00382C35">
        <w:t>biometric characteristics</w:t>
      </w:r>
      <w:r w:rsidR="00DA1DCF">
        <w:t xml:space="preserve">. </w:t>
      </w:r>
    </w:p>
    <w:p w14:paraId="52FFC85D" w14:textId="77777777" w:rsidR="00786B4D" w:rsidRDefault="00DA1DCF">
      <w:pPr>
        <w:pStyle w:val="Titre1"/>
        <w:rPr>
          <w:rFonts w:hint="default"/>
        </w:rPr>
      </w:pPr>
      <w:r>
        <w:t>Key persons / affiliations</w:t>
      </w:r>
    </w:p>
    <w:p w14:paraId="39B68B07" w14:textId="77777777" w:rsidR="00786B4D" w:rsidRDefault="00DA1DCF">
      <w:pPr>
        <w:pStyle w:val="Sansinterligne"/>
      </w:pPr>
      <w:r>
        <w:t>Key roles are defined in section 8.</w:t>
      </w:r>
    </w:p>
    <w:p w14:paraId="2B004CF5" w14:textId="77777777" w:rsidR="00786B4D" w:rsidRDefault="00786B4D">
      <w:pPr>
        <w:pStyle w:val="Sansinterligne"/>
      </w:pPr>
    </w:p>
    <w:p w14:paraId="45951C6F" w14:textId="77777777" w:rsidR="00786B4D" w:rsidRDefault="00DA1DCF">
      <w:pPr>
        <w:pStyle w:val="Sansinterligne"/>
      </w:pPr>
      <w:r>
        <w:t>In order to avoid updating this ToR, and potentially requiring another submission for approval, the key persons are defined in “</w:t>
      </w:r>
      <w:r w:rsidR="004E54E8">
        <w:t>BS</w:t>
      </w:r>
      <w:r>
        <w:t xml:space="preserve"> International Technical Community – Key persons and affiliations” [2] provided separately at the Team lab file area of the iTC.</w:t>
      </w:r>
    </w:p>
    <w:p w14:paraId="0470A878" w14:textId="77777777" w:rsidR="00786B4D" w:rsidRDefault="00DA1DCF">
      <w:pPr>
        <w:pStyle w:val="Titre1"/>
        <w:rPr>
          <w:rFonts w:hint="default"/>
        </w:rPr>
      </w:pPr>
      <w:r>
        <w:lastRenderedPageBreak/>
        <w:t>Collaboration Infrastructure</w:t>
      </w:r>
    </w:p>
    <w:p w14:paraId="70FBA469" w14:textId="77777777" w:rsidR="00786B4D" w:rsidRDefault="00DA1DCF">
      <w:r>
        <w:t>To enable collaboration, the iTC uses collaboration services including email notification, discussion forums, and file storage that are accessible to iTC members. At this writing, the Common Criteria Users Forum (CCUF) is hosting collaboration services for the iTC.</w:t>
      </w:r>
    </w:p>
    <w:p w14:paraId="00DF3F6B" w14:textId="77777777" w:rsidR="00786B4D" w:rsidRDefault="00DA1DCF">
      <w:pPr>
        <w:pStyle w:val="Titre1"/>
        <w:rPr>
          <w:rFonts w:hint="default"/>
        </w:rPr>
      </w:pPr>
      <w:r>
        <w:t>iTC and cPP development process</w:t>
      </w:r>
    </w:p>
    <w:p w14:paraId="0F90954F" w14:textId="77777777" w:rsidR="00786B4D" w:rsidRDefault="00DA1DCF">
      <w:pPr>
        <w:pStyle w:val="Titre2"/>
        <w:rPr>
          <w:rFonts w:hint="default"/>
        </w:rPr>
      </w:pPr>
      <w:r>
        <w:rPr>
          <w:rFonts w:hint="default"/>
        </w:rPr>
        <w:t>Application of the White Paper</w:t>
      </w:r>
    </w:p>
    <w:p w14:paraId="38BCBC56" w14:textId="77777777" w:rsidR="00786B4D" w:rsidRDefault="00DA1DCF">
      <w:r>
        <w:t xml:space="preserve">This iTC follows the processes defined in “Establishing International Technical Communities and Developing Collaborative Protection Profiles” [3] with the version agreed with the CCDB Liaison. The version should normally be the latest version approved by the CCRA CCDB </w:t>
      </w:r>
      <w:r w:rsidR="004E54E8">
        <w:t>BS</w:t>
      </w:r>
      <w:r>
        <w:t xml:space="preserve"> Working Group, or the CCRA CCDB as applicable. </w:t>
      </w:r>
    </w:p>
    <w:p w14:paraId="3B91FCE8" w14:textId="77777777" w:rsidR="00786B4D" w:rsidRDefault="00DA1DCF">
      <w:pPr>
        <w:pStyle w:val="Titre2"/>
        <w:rPr>
          <w:rFonts w:hint="default"/>
        </w:rPr>
      </w:pPr>
      <w:r>
        <w:rPr>
          <w:rFonts w:hint="default"/>
        </w:rPr>
        <w:t>Maintenance</w:t>
      </w:r>
    </w:p>
    <w:p w14:paraId="6AA0215A" w14:textId="77777777" w:rsidR="00786B4D" w:rsidRDefault="00DA1DCF">
      <w:r>
        <w:t>The iTC remains in place to answer inquiries and update the cPP as may be requested by CCDB, iTC members and/or others cPP stakeholders. The iTC Chair is responsible for establishing an appropriate periodic schedule and organizing the iTC to review, and if needed, update the cPP and SD.</w:t>
      </w:r>
    </w:p>
    <w:p w14:paraId="1C2C6811" w14:textId="77777777" w:rsidR="00786B4D" w:rsidRDefault="00DA1DCF">
      <w:pPr>
        <w:pStyle w:val="Titre1"/>
        <w:rPr>
          <w:rFonts w:hint="default"/>
        </w:rPr>
      </w:pPr>
      <w:r>
        <w:t>Policies</w:t>
      </w:r>
    </w:p>
    <w:p w14:paraId="6EA11D01" w14:textId="77777777" w:rsidR="00786B4D" w:rsidRDefault="00DA1DCF">
      <w:pPr>
        <w:pStyle w:val="Titre2"/>
        <w:rPr>
          <w:rFonts w:hint="default"/>
        </w:rPr>
      </w:pPr>
      <w:r>
        <w:t>Membership</w:t>
      </w:r>
    </w:p>
    <w:p w14:paraId="35E29E7C" w14:textId="77777777" w:rsidR="00786B4D" w:rsidRDefault="00DA1DCF">
      <w:r>
        <w:t>This iTC is open to all interested persons who have an active role in this technology area and in CC evaluation. To join the iTC, each person sends a request to:</w:t>
      </w:r>
    </w:p>
    <w:p w14:paraId="51E6BCE8" w14:textId="66F96A4D" w:rsidR="00786B4D" w:rsidRPr="004E54E8" w:rsidRDefault="007866A1">
      <w:pPr>
        <w:rPr>
          <w:color w:val="auto"/>
        </w:rPr>
      </w:pPr>
      <w:hyperlink r:id="rId8" w:history="1">
        <w:r w:rsidR="00AB3C86" w:rsidRPr="00212887">
          <w:rPr>
            <w:rStyle w:val="Lienhypertexte"/>
          </w:rPr>
          <w:t>isec-itc-bio-info@ipa.go.jp</w:t>
        </w:r>
      </w:hyperlink>
    </w:p>
    <w:p w14:paraId="1BEA0386" w14:textId="77777777" w:rsidR="00786B4D" w:rsidRDefault="00DA1DCF">
      <w:pPr>
        <w:pStyle w:val="Titre2"/>
        <w:rPr>
          <w:rFonts w:hint="default"/>
        </w:rPr>
      </w:pPr>
      <w:r>
        <w:t>Principles</w:t>
      </w:r>
    </w:p>
    <w:p w14:paraId="7B95ED17" w14:textId="77777777" w:rsidR="00786B4D" w:rsidRDefault="00DA1DCF">
      <w:r>
        <w:t>The iTC should be working in manners that promote fair competition and meet the six principles of international standardisation determined by the WTO-TBT. See G/TBT/1/Rev.9 (8 September 2008) “DECISIONS AND RECOMMENDATIONS ADOPTED BY THE WTO COMMITTEE ON TECHNICAL BARRIERS TO TRADE SINCE 1 JANUARY 1995”.</w:t>
      </w:r>
    </w:p>
    <w:p w14:paraId="41B57B26" w14:textId="77777777" w:rsidR="00786B4D" w:rsidRDefault="00DA1DCF">
      <w:pPr>
        <w:numPr>
          <w:ilvl w:val="0"/>
          <w:numId w:val="4"/>
        </w:numPr>
        <w:spacing w:after="0" w:line="240" w:lineRule="auto"/>
        <w:rPr>
          <w:lang w:val="sv-SE"/>
        </w:rPr>
      </w:pPr>
      <w:r>
        <w:rPr>
          <w:lang w:val="en-GB"/>
        </w:rPr>
        <w:t>Transparency</w:t>
      </w:r>
    </w:p>
    <w:p w14:paraId="6A423AF1" w14:textId="77777777" w:rsidR="00786B4D" w:rsidRDefault="00DA1DCF">
      <w:pPr>
        <w:numPr>
          <w:ilvl w:val="0"/>
          <w:numId w:val="4"/>
        </w:numPr>
        <w:spacing w:after="0" w:line="240" w:lineRule="auto"/>
        <w:rPr>
          <w:lang w:val="sv-SE"/>
        </w:rPr>
      </w:pPr>
      <w:r>
        <w:rPr>
          <w:lang w:val="en-GB"/>
        </w:rPr>
        <w:t>Openness</w:t>
      </w:r>
    </w:p>
    <w:p w14:paraId="09DC1D19" w14:textId="77777777" w:rsidR="00786B4D" w:rsidRDefault="00DA1DCF">
      <w:pPr>
        <w:numPr>
          <w:ilvl w:val="0"/>
          <w:numId w:val="4"/>
        </w:numPr>
        <w:spacing w:after="0" w:line="240" w:lineRule="auto"/>
        <w:rPr>
          <w:lang w:val="sv-SE"/>
        </w:rPr>
      </w:pPr>
      <w:r>
        <w:rPr>
          <w:lang w:val="en-GB"/>
        </w:rPr>
        <w:t>Impartiality &amp; Consensus</w:t>
      </w:r>
    </w:p>
    <w:p w14:paraId="5C5510FC" w14:textId="77777777" w:rsidR="00786B4D" w:rsidRDefault="00DA1DCF">
      <w:pPr>
        <w:numPr>
          <w:ilvl w:val="0"/>
          <w:numId w:val="4"/>
        </w:numPr>
        <w:spacing w:after="0" w:line="240" w:lineRule="auto"/>
        <w:rPr>
          <w:lang w:val="sv-SE"/>
        </w:rPr>
      </w:pPr>
      <w:r>
        <w:rPr>
          <w:lang w:val="en-GB"/>
        </w:rPr>
        <w:t>Effectiveness &amp; Relevance</w:t>
      </w:r>
    </w:p>
    <w:p w14:paraId="467989A2" w14:textId="77777777" w:rsidR="00786B4D" w:rsidRDefault="00DA1DCF">
      <w:pPr>
        <w:numPr>
          <w:ilvl w:val="0"/>
          <w:numId w:val="4"/>
        </w:numPr>
        <w:spacing w:after="0" w:line="240" w:lineRule="auto"/>
        <w:rPr>
          <w:lang w:val="sv-SE"/>
        </w:rPr>
      </w:pPr>
      <w:r>
        <w:rPr>
          <w:lang w:val="en-GB"/>
        </w:rPr>
        <w:t>Coherence</w:t>
      </w:r>
    </w:p>
    <w:p w14:paraId="3FA1EFE2" w14:textId="77777777" w:rsidR="00786B4D" w:rsidRDefault="00DA1DCF">
      <w:pPr>
        <w:numPr>
          <w:ilvl w:val="0"/>
          <w:numId w:val="4"/>
        </w:numPr>
        <w:spacing w:after="0" w:line="240" w:lineRule="auto"/>
      </w:pPr>
      <w:r>
        <w:rPr>
          <w:lang w:val="en-GB"/>
        </w:rPr>
        <w:t>Development Dimension</w:t>
      </w:r>
    </w:p>
    <w:p w14:paraId="427C7762" w14:textId="77777777" w:rsidR="00786B4D" w:rsidRDefault="00786B4D">
      <w:pPr>
        <w:spacing w:after="0" w:line="240" w:lineRule="auto"/>
        <w:ind w:left="720"/>
      </w:pPr>
    </w:p>
    <w:p w14:paraId="3BFCD2FA" w14:textId="77777777" w:rsidR="00786B4D" w:rsidRDefault="00DA1DCF">
      <w:r>
        <w:t>If the iTC finds any of the principles not to be appropriate, it should inform the CCDB via the Liaison on what exceptions would be required.</w:t>
      </w:r>
    </w:p>
    <w:p w14:paraId="6D369BA2" w14:textId="77777777" w:rsidR="00786B4D" w:rsidRDefault="00DA1DCF">
      <w:pPr>
        <w:pStyle w:val="Titre2"/>
        <w:rPr>
          <w:rFonts w:hint="default"/>
        </w:rPr>
      </w:pPr>
      <w:r>
        <w:rPr>
          <w:rFonts w:hint="default"/>
        </w:rPr>
        <w:lastRenderedPageBreak/>
        <w:t>Code of Conduct</w:t>
      </w:r>
    </w:p>
    <w:p w14:paraId="62FD7562" w14:textId="77777777" w:rsidR="00786B4D" w:rsidRDefault="004E54E8">
      <w:r>
        <w:t>The BS</w:t>
      </w:r>
      <w:r w:rsidR="00DA1DCF">
        <w:t xml:space="preserve"> iTC draws from the ISO Code of C</w:t>
      </w:r>
      <w:r w:rsidR="002C5840">
        <w:t>onduct for the technical Work [4</w:t>
      </w:r>
      <w:r w:rsidR="00DA1DCF">
        <w:t>].</w:t>
      </w:r>
    </w:p>
    <w:tbl>
      <w:tblPr>
        <w:tblW w:w="0" w:type="auto"/>
        <w:tblInd w:w="110" w:type="dxa"/>
        <w:tblLayout w:type="fixed"/>
        <w:tblCellMar>
          <w:left w:w="0" w:type="dxa"/>
          <w:right w:w="0" w:type="dxa"/>
        </w:tblCellMar>
        <w:tblLook w:val="01E0" w:firstRow="1" w:lastRow="1" w:firstColumn="1" w:lastColumn="1" w:noHBand="0" w:noVBand="0"/>
      </w:tblPr>
      <w:tblGrid>
        <w:gridCol w:w="2834"/>
        <w:gridCol w:w="6679"/>
      </w:tblGrid>
      <w:tr w:rsidR="00786B4D" w14:paraId="4AD8F573" w14:textId="77777777">
        <w:trPr>
          <w:trHeight w:val="1596"/>
        </w:trPr>
        <w:tc>
          <w:tcPr>
            <w:tcW w:w="2834" w:type="dxa"/>
            <w:tcBorders>
              <w:top w:val="single" w:sz="5" w:space="0" w:color="000000"/>
              <w:left w:val="single" w:sz="5" w:space="0" w:color="000000"/>
              <w:bottom w:val="single" w:sz="5" w:space="0" w:color="000000"/>
              <w:right w:val="single" w:sz="5" w:space="0" w:color="000000"/>
            </w:tcBorders>
          </w:tcPr>
          <w:p w14:paraId="308D2138" w14:textId="77777777" w:rsidR="00786B4D" w:rsidRDefault="00DA1DCF">
            <w:pPr>
              <w:pStyle w:val="TableParagraph"/>
              <w:spacing w:before="154"/>
              <w:ind w:left="102" w:right="1339"/>
              <w:rPr>
                <w:rFonts w:ascii="Arial" w:eastAsia="Arial" w:hAnsi="Arial" w:cs="Arial"/>
              </w:rPr>
            </w:pPr>
            <w:r>
              <w:rPr>
                <w:rFonts w:ascii="Arial"/>
                <w:b/>
              </w:rPr>
              <w:t>Work</w:t>
            </w:r>
            <w:r>
              <w:rPr>
                <w:rFonts w:ascii="Arial"/>
                <w:b/>
                <w:spacing w:val="-1"/>
              </w:rPr>
              <w:t xml:space="preserve"> </w:t>
            </w:r>
            <w:r>
              <w:rPr>
                <w:rFonts w:ascii="Arial"/>
                <w:b/>
              </w:rPr>
              <w:t>for the</w:t>
            </w:r>
            <w:r>
              <w:rPr>
                <w:rFonts w:ascii="Arial"/>
                <w:b/>
                <w:spacing w:val="25"/>
              </w:rPr>
              <w:t xml:space="preserve"> </w:t>
            </w:r>
            <w:r>
              <w:rPr>
                <w:rFonts w:ascii="Arial"/>
                <w:b/>
              </w:rPr>
              <w:t>net</w:t>
            </w:r>
            <w:r>
              <w:rPr>
                <w:rFonts w:ascii="Arial"/>
                <w:b/>
                <w:spacing w:val="2"/>
              </w:rPr>
              <w:t xml:space="preserve"> </w:t>
            </w:r>
            <w:r>
              <w:rPr>
                <w:rFonts w:ascii="Arial"/>
                <w:b/>
                <w:spacing w:val="-1"/>
              </w:rPr>
              <w:t>benefit</w:t>
            </w:r>
            <w:r>
              <w:rPr>
                <w:rFonts w:ascii="Arial"/>
                <w:b/>
                <w:spacing w:val="2"/>
              </w:rPr>
              <w:t xml:space="preserve"> </w:t>
            </w:r>
            <w:r>
              <w:rPr>
                <w:rFonts w:ascii="Arial"/>
                <w:b/>
                <w:spacing w:val="-2"/>
              </w:rPr>
              <w:t>of</w:t>
            </w:r>
          </w:p>
          <w:p w14:paraId="31403B69" w14:textId="77777777" w:rsidR="00786B4D" w:rsidRDefault="00DA1DCF">
            <w:pPr>
              <w:pStyle w:val="TableParagraph"/>
              <w:spacing w:before="1"/>
              <w:ind w:left="102" w:right="1005"/>
              <w:rPr>
                <w:rFonts w:ascii="Arial" w:eastAsia="Arial" w:hAnsi="Arial" w:cs="Arial"/>
              </w:rPr>
            </w:pPr>
            <w:r>
              <w:rPr>
                <w:rFonts w:ascii="Arial"/>
                <w:b/>
              </w:rPr>
              <w:t>the</w:t>
            </w:r>
            <w:r>
              <w:rPr>
                <w:rFonts w:ascii="Arial"/>
                <w:b/>
                <w:spacing w:val="-1"/>
              </w:rPr>
              <w:t xml:space="preserve"> </w:t>
            </w:r>
            <w:r>
              <w:rPr>
                <w:rFonts w:ascii="Arial"/>
                <w:b/>
              </w:rPr>
              <w:t>international</w:t>
            </w:r>
            <w:r>
              <w:rPr>
                <w:rFonts w:ascii="Arial"/>
                <w:b/>
                <w:spacing w:val="26"/>
              </w:rPr>
              <w:t xml:space="preserve"> </w:t>
            </w:r>
            <w:r>
              <w:rPr>
                <w:rFonts w:ascii="Arial"/>
                <w:b/>
              </w:rPr>
              <w:t>community</w:t>
            </w:r>
          </w:p>
        </w:tc>
        <w:tc>
          <w:tcPr>
            <w:tcW w:w="6679" w:type="dxa"/>
            <w:tcBorders>
              <w:top w:val="single" w:sz="5" w:space="0" w:color="000000"/>
              <w:left w:val="single" w:sz="5" w:space="0" w:color="000000"/>
              <w:bottom w:val="single" w:sz="5" w:space="0" w:color="000000"/>
              <w:right w:val="single" w:sz="5" w:space="0" w:color="000000"/>
            </w:tcBorders>
          </w:tcPr>
          <w:p w14:paraId="0833EB5D" w14:textId="77777777" w:rsidR="00786B4D" w:rsidRDefault="00DA1DCF">
            <w:pPr>
              <w:pStyle w:val="TableParagraph"/>
              <w:spacing w:before="156"/>
              <w:ind w:left="104" w:right="213"/>
              <w:rPr>
                <w:rFonts w:ascii="Arial" w:eastAsia="Arial" w:hAnsi="Arial" w:cs="Arial"/>
              </w:rPr>
            </w:pPr>
            <w:r>
              <w:rPr>
                <w:rFonts w:ascii="Arial"/>
                <w:spacing w:val="2"/>
              </w:rPr>
              <w:t>We</w:t>
            </w:r>
            <w:r>
              <w:rPr>
                <w:rFonts w:ascii="Arial"/>
                <w:spacing w:val="-3"/>
              </w:rPr>
              <w:t xml:space="preserve"> </w:t>
            </w:r>
            <w:r>
              <w:rPr>
                <w:rFonts w:ascii="Arial"/>
                <w:spacing w:val="-1"/>
              </w:rPr>
              <w:t>recognize</w:t>
            </w:r>
            <w:r>
              <w:rPr>
                <w:rFonts w:ascii="Arial"/>
                <w:spacing w:val="1"/>
              </w:rPr>
              <w:t xml:space="preserve"> </w:t>
            </w:r>
            <w:r>
              <w:rPr>
                <w:rFonts w:ascii="Arial"/>
              </w:rPr>
              <w:t>that the</w:t>
            </w:r>
            <w:r>
              <w:rPr>
                <w:rFonts w:ascii="Arial"/>
                <w:spacing w:val="-1"/>
              </w:rPr>
              <w:t xml:space="preserve"> development</w:t>
            </w:r>
            <w:r>
              <w:rPr>
                <w:rFonts w:ascii="Arial"/>
                <w:spacing w:val="2"/>
              </w:rPr>
              <w:t xml:space="preserve"> </w:t>
            </w:r>
            <w:r>
              <w:rPr>
                <w:rFonts w:ascii="Arial"/>
                <w:spacing w:val="-1"/>
              </w:rPr>
              <w:t>of</w:t>
            </w:r>
            <w:r>
              <w:rPr>
                <w:rFonts w:ascii="Arial"/>
                <w:spacing w:val="2"/>
              </w:rPr>
              <w:t xml:space="preserve"> </w:t>
            </w:r>
            <w:r>
              <w:rPr>
                <w:rFonts w:ascii="Arial"/>
              </w:rPr>
              <w:t>International Standards</w:t>
            </w:r>
            <w:r>
              <w:rPr>
                <w:rFonts w:ascii="Arial"/>
                <w:spacing w:val="-1"/>
              </w:rPr>
              <w:t xml:space="preserve"> </w:t>
            </w:r>
            <w:r>
              <w:rPr>
                <w:rFonts w:ascii="Arial"/>
              </w:rPr>
              <w:t>is</w:t>
            </w:r>
            <w:r>
              <w:rPr>
                <w:rFonts w:ascii="Arial"/>
                <w:spacing w:val="59"/>
              </w:rPr>
              <w:t xml:space="preserve"> </w:t>
            </w:r>
            <w:r>
              <w:rPr>
                <w:rFonts w:ascii="Arial"/>
              </w:rPr>
              <w:t>for the</w:t>
            </w:r>
            <w:r>
              <w:rPr>
                <w:rFonts w:ascii="Arial"/>
                <w:spacing w:val="-1"/>
              </w:rPr>
              <w:t xml:space="preserve"> </w:t>
            </w:r>
            <w:r>
              <w:rPr>
                <w:rFonts w:ascii="Arial"/>
              </w:rPr>
              <w:t xml:space="preserve">net benefit </w:t>
            </w:r>
            <w:r>
              <w:rPr>
                <w:rFonts w:ascii="Arial"/>
                <w:spacing w:val="-1"/>
              </w:rPr>
              <w:t>of</w:t>
            </w:r>
            <w:r>
              <w:rPr>
                <w:rFonts w:ascii="Arial"/>
              </w:rPr>
              <w:t xml:space="preserve"> the</w:t>
            </w:r>
            <w:r>
              <w:rPr>
                <w:rFonts w:ascii="Arial"/>
                <w:spacing w:val="1"/>
              </w:rPr>
              <w:t xml:space="preserve"> </w:t>
            </w:r>
            <w:r>
              <w:rPr>
                <w:rFonts w:ascii="Arial"/>
              </w:rPr>
              <w:t xml:space="preserve">international community, </w:t>
            </w:r>
            <w:r>
              <w:rPr>
                <w:rFonts w:ascii="Arial"/>
                <w:spacing w:val="-1"/>
              </w:rPr>
              <w:t>over</w:t>
            </w:r>
            <w:r>
              <w:rPr>
                <w:rFonts w:ascii="Arial"/>
                <w:spacing w:val="2"/>
              </w:rPr>
              <w:t xml:space="preserve"> </w:t>
            </w:r>
            <w:r>
              <w:rPr>
                <w:rFonts w:ascii="Arial"/>
              </w:rPr>
              <w:t xml:space="preserve">and </w:t>
            </w:r>
            <w:r>
              <w:rPr>
                <w:rFonts w:ascii="Arial"/>
                <w:spacing w:val="-1"/>
              </w:rPr>
              <w:t>above</w:t>
            </w:r>
            <w:r>
              <w:rPr>
                <w:rFonts w:ascii="Arial"/>
                <w:spacing w:val="27"/>
              </w:rPr>
              <w:t xml:space="preserve"> </w:t>
            </w:r>
            <w:r>
              <w:rPr>
                <w:rFonts w:ascii="Arial"/>
              </w:rPr>
              <w:t>the interests</w:t>
            </w:r>
            <w:r>
              <w:rPr>
                <w:rFonts w:ascii="Arial"/>
                <w:spacing w:val="1"/>
              </w:rPr>
              <w:t xml:space="preserve"> </w:t>
            </w:r>
            <w:r>
              <w:rPr>
                <w:rFonts w:ascii="Arial"/>
                <w:spacing w:val="-1"/>
              </w:rPr>
              <w:t>of</w:t>
            </w:r>
            <w:r>
              <w:rPr>
                <w:rFonts w:ascii="Arial"/>
                <w:spacing w:val="2"/>
              </w:rPr>
              <w:t xml:space="preserve"> </w:t>
            </w:r>
            <w:r>
              <w:rPr>
                <w:rFonts w:ascii="Arial"/>
              </w:rPr>
              <w:t>any</w:t>
            </w:r>
            <w:r>
              <w:rPr>
                <w:rFonts w:ascii="Arial"/>
                <w:spacing w:val="-1"/>
              </w:rPr>
              <w:t xml:space="preserve"> individual</w:t>
            </w:r>
            <w:r>
              <w:rPr>
                <w:rFonts w:ascii="Arial"/>
              </w:rPr>
              <w:t xml:space="preserve"> or</w:t>
            </w:r>
            <w:r>
              <w:rPr>
                <w:rFonts w:ascii="Arial"/>
                <w:spacing w:val="2"/>
              </w:rPr>
              <w:t xml:space="preserve"> </w:t>
            </w:r>
            <w:r>
              <w:rPr>
                <w:rFonts w:ascii="Arial"/>
                <w:spacing w:val="-1"/>
              </w:rPr>
              <w:t>organization.</w:t>
            </w:r>
            <w:r>
              <w:rPr>
                <w:rFonts w:ascii="Arial"/>
                <w:spacing w:val="57"/>
              </w:rPr>
              <w:t xml:space="preserve"> </w:t>
            </w:r>
            <w:r>
              <w:rPr>
                <w:rFonts w:ascii="Arial"/>
                <w:spacing w:val="3"/>
              </w:rPr>
              <w:t>We</w:t>
            </w:r>
            <w:r>
              <w:rPr>
                <w:rFonts w:ascii="Arial"/>
                <w:spacing w:val="-3"/>
              </w:rPr>
              <w:t xml:space="preserve"> </w:t>
            </w:r>
            <w:r>
              <w:rPr>
                <w:rFonts w:ascii="Arial"/>
              </w:rPr>
              <w:t>are</w:t>
            </w:r>
            <w:r>
              <w:rPr>
                <w:rFonts w:ascii="Arial"/>
                <w:spacing w:val="-1"/>
              </w:rPr>
              <w:t xml:space="preserve"> </w:t>
            </w:r>
            <w:r>
              <w:rPr>
                <w:rFonts w:ascii="Arial"/>
              </w:rPr>
              <w:t>committed</w:t>
            </w:r>
            <w:r>
              <w:rPr>
                <w:rFonts w:ascii="Arial"/>
                <w:spacing w:val="58"/>
              </w:rPr>
              <w:t xml:space="preserve"> </w:t>
            </w:r>
            <w:r>
              <w:rPr>
                <w:rFonts w:ascii="Arial"/>
              </w:rPr>
              <w:t xml:space="preserve">to </w:t>
            </w:r>
            <w:r>
              <w:rPr>
                <w:rFonts w:ascii="Arial"/>
                <w:spacing w:val="-1"/>
              </w:rPr>
              <w:t>advancing</w:t>
            </w:r>
            <w:r>
              <w:rPr>
                <w:rFonts w:ascii="Arial"/>
              </w:rPr>
              <w:t xml:space="preserve"> International Standards </w:t>
            </w:r>
            <w:r>
              <w:rPr>
                <w:rFonts w:ascii="Arial"/>
                <w:spacing w:val="-1"/>
              </w:rPr>
              <w:t>within</w:t>
            </w:r>
            <w:r>
              <w:rPr>
                <w:rFonts w:ascii="Arial"/>
              </w:rPr>
              <w:t xml:space="preserve"> their agreed</w:t>
            </w:r>
            <w:r>
              <w:rPr>
                <w:rFonts w:ascii="Arial"/>
                <w:spacing w:val="1"/>
              </w:rPr>
              <w:t xml:space="preserve"> </w:t>
            </w:r>
            <w:r>
              <w:rPr>
                <w:rFonts w:ascii="Arial"/>
              </w:rPr>
              <w:t>scope</w:t>
            </w:r>
            <w:r>
              <w:rPr>
                <w:rFonts w:ascii="Arial"/>
                <w:spacing w:val="52"/>
              </w:rPr>
              <w:t xml:space="preserve"> </w:t>
            </w:r>
            <w:r>
              <w:rPr>
                <w:rFonts w:ascii="Arial"/>
              </w:rPr>
              <w:t>and</w:t>
            </w:r>
            <w:r>
              <w:rPr>
                <w:rFonts w:ascii="Arial"/>
                <w:spacing w:val="1"/>
              </w:rPr>
              <w:t xml:space="preserve"> </w:t>
            </w:r>
            <w:r>
              <w:rPr>
                <w:rFonts w:ascii="Arial"/>
                <w:spacing w:val="-1"/>
              </w:rPr>
              <w:t>we</w:t>
            </w:r>
            <w:r>
              <w:rPr>
                <w:rFonts w:ascii="Arial"/>
              </w:rPr>
              <w:t xml:space="preserve"> </w:t>
            </w:r>
            <w:r>
              <w:rPr>
                <w:rFonts w:ascii="Arial"/>
                <w:spacing w:val="-1"/>
              </w:rPr>
              <w:t>will</w:t>
            </w:r>
            <w:r>
              <w:rPr>
                <w:rFonts w:ascii="Arial"/>
              </w:rPr>
              <w:t xml:space="preserve"> not</w:t>
            </w:r>
            <w:r>
              <w:rPr>
                <w:rFonts w:ascii="Arial"/>
                <w:spacing w:val="2"/>
              </w:rPr>
              <w:t xml:space="preserve"> </w:t>
            </w:r>
            <w:r>
              <w:rPr>
                <w:rFonts w:ascii="Arial"/>
              </w:rPr>
              <w:t>hinder</w:t>
            </w:r>
            <w:r>
              <w:rPr>
                <w:rFonts w:ascii="Arial"/>
                <w:spacing w:val="2"/>
              </w:rPr>
              <w:t xml:space="preserve"> </w:t>
            </w:r>
            <w:r>
              <w:rPr>
                <w:rFonts w:ascii="Arial"/>
              </w:rPr>
              <w:t>their</w:t>
            </w:r>
            <w:r>
              <w:rPr>
                <w:rFonts w:ascii="Arial"/>
                <w:spacing w:val="3"/>
              </w:rPr>
              <w:t xml:space="preserve"> </w:t>
            </w:r>
            <w:r>
              <w:rPr>
                <w:rFonts w:ascii="Arial"/>
              </w:rPr>
              <w:t>development.</w:t>
            </w:r>
          </w:p>
        </w:tc>
      </w:tr>
      <w:tr w:rsidR="00786B4D" w14:paraId="236E0C3D" w14:textId="77777777">
        <w:trPr>
          <w:trHeight w:val="1145"/>
        </w:trPr>
        <w:tc>
          <w:tcPr>
            <w:tcW w:w="2834" w:type="dxa"/>
            <w:tcBorders>
              <w:top w:val="single" w:sz="5" w:space="0" w:color="000000"/>
              <w:left w:val="single" w:sz="5" w:space="0" w:color="000000"/>
              <w:bottom w:val="single" w:sz="5" w:space="0" w:color="000000"/>
              <w:right w:val="single" w:sz="5" w:space="0" w:color="000000"/>
            </w:tcBorders>
          </w:tcPr>
          <w:p w14:paraId="004D0C21" w14:textId="77777777" w:rsidR="00786B4D" w:rsidRDefault="00DA1DCF">
            <w:pPr>
              <w:pStyle w:val="TableParagraph"/>
              <w:spacing w:before="181"/>
              <w:ind w:left="102" w:right="1115"/>
              <w:rPr>
                <w:rFonts w:ascii="Arial" w:eastAsia="Arial" w:hAnsi="Arial" w:cs="Arial"/>
              </w:rPr>
            </w:pPr>
            <w:r>
              <w:rPr>
                <w:rFonts w:ascii="Arial"/>
                <w:b/>
              </w:rPr>
              <w:t>Uphold</w:t>
            </w:r>
            <w:r>
              <w:rPr>
                <w:rFonts w:ascii="Arial"/>
                <w:b/>
                <w:spacing w:val="22"/>
              </w:rPr>
              <w:t xml:space="preserve"> </w:t>
            </w:r>
            <w:r>
              <w:rPr>
                <w:rFonts w:ascii="Arial"/>
                <w:b/>
              </w:rPr>
              <w:t>consensus and</w:t>
            </w:r>
            <w:r>
              <w:rPr>
                <w:rFonts w:ascii="Arial"/>
                <w:b/>
                <w:spacing w:val="21"/>
              </w:rPr>
              <w:t xml:space="preserve"> </w:t>
            </w:r>
            <w:r>
              <w:rPr>
                <w:rFonts w:ascii="Arial"/>
                <w:b/>
                <w:spacing w:val="-1"/>
              </w:rPr>
              <w:t>governance</w:t>
            </w:r>
          </w:p>
        </w:tc>
        <w:tc>
          <w:tcPr>
            <w:tcW w:w="6679" w:type="dxa"/>
            <w:tcBorders>
              <w:top w:val="single" w:sz="5" w:space="0" w:color="000000"/>
              <w:left w:val="single" w:sz="5" w:space="0" w:color="000000"/>
              <w:bottom w:val="single" w:sz="5" w:space="0" w:color="000000"/>
              <w:right w:val="single" w:sz="5" w:space="0" w:color="000000"/>
            </w:tcBorders>
          </w:tcPr>
          <w:p w14:paraId="26D70F2E" w14:textId="77777777" w:rsidR="00786B4D" w:rsidRDefault="00DA1DCF">
            <w:pPr>
              <w:pStyle w:val="TableParagraph"/>
              <w:spacing w:before="183"/>
              <w:ind w:left="104" w:right="215"/>
              <w:rPr>
                <w:rFonts w:ascii="Arial" w:eastAsia="Arial" w:hAnsi="Arial" w:cs="Arial"/>
              </w:rPr>
            </w:pPr>
            <w:r>
              <w:rPr>
                <w:rFonts w:ascii="Arial"/>
                <w:spacing w:val="2"/>
              </w:rPr>
              <w:t>We</w:t>
            </w:r>
            <w:r>
              <w:rPr>
                <w:rFonts w:ascii="Arial"/>
                <w:spacing w:val="-1"/>
              </w:rPr>
              <w:t xml:space="preserve"> will</w:t>
            </w:r>
            <w:r>
              <w:rPr>
                <w:rFonts w:ascii="Arial"/>
              </w:rPr>
              <w:t xml:space="preserve"> uphold the</w:t>
            </w:r>
            <w:r>
              <w:rPr>
                <w:rFonts w:ascii="Arial"/>
                <w:spacing w:val="-3"/>
              </w:rPr>
              <w:t xml:space="preserve"> </w:t>
            </w:r>
            <w:r>
              <w:rPr>
                <w:rFonts w:ascii="Arial"/>
              </w:rPr>
              <w:t>key</w:t>
            </w:r>
            <w:r>
              <w:rPr>
                <w:rFonts w:ascii="Arial"/>
                <w:spacing w:val="-1"/>
              </w:rPr>
              <w:t xml:space="preserve"> principles</w:t>
            </w:r>
            <w:r>
              <w:rPr>
                <w:rFonts w:ascii="Arial"/>
                <w:spacing w:val="1"/>
              </w:rPr>
              <w:t xml:space="preserve"> </w:t>
            </w:r>
            <w:r>
              <w:rPr>
                <w:rFonts w:ascii="Arial"/>
              </w:rPr>
              <w:t>of</w:t>
            </w:r>
            <w:r>
              <w:rPr>
                <w:rFonts w:ascii="Arial"/>
                <w:spacing w:val="2"/>
              </w:rPr>
              <w:t xml:space="preserve"> </w:t>
            </w:r>
            <w:r>
              <w:rPr>
                <w:rFonts w:ascii="Arial"/>
              </w:rPr>
              <w:t>International</w:t>
            </w:r>
            <w:r>
              <w:rPr>
                <w:rFonts w:ascii="Arial"/>
                <w:spacing w:val="-2"/>
              </w:rPr>
              <w:t xml:space="preserve"> </w:t>
            </w:r>
            <w:r>
              <w:rPr>
                <w:rFonts w:ascii="Arial"/>
              </w:rPr>
              <w:t>Standardization:</w:t>
            </w:r>
            <w:r>
              <w:rPr>
                <w:rFonts w:ascii="Arial"/>
                <w:spacing w:val="30"/>
              </w:rPr>
              <w:t xml:space="preserve"> </w:t>
            </w:r>
            <w:r>
              <w:rPr>
                <w:rFonts w:ascii="Arial"/>
              </w:rPr>
              <w:t>consensus, transparency,</w:t>
            </w:r>
            <w:r>
              <w:rPr>
                <w:rFonts w:ascii="Arial"/>
                <w:spacing w:val="2"/>
              </w:rPr>
              <w:t xml:space="preserve"> </w:t>
            </w:r>
            <w:r>
              <w:rPr>
                <w:rFonts w:ascii="Arial"/>
              </w:rPr>
              <w:t xml:space="preserve">openness, </w:t>
            </w:r>
            <w:r>
              <w:rPr>
                <w:rFonts w:ascii="Arial"/>
                <w:spacing w:val="-1"/>
              </w:rPr>
              <w:t>impartiality,</w:t>
            </w:r>
            <w:r>
              <w:rPr>
                <w:rFonts w:ascii="Arial"/>
              </w:rPr>
              <w:t xml:space="preserve"> effectiveness,</w:t>
            </w:r>
            <w:r>
              <w:rPr>
                <w:rFonts w:ascii="Arial"/>
                <w:spacing w:val="43"/>
              </w:rPr>
              <w:t xml:space="preserve"> </w:t>
            </w:r>
            <w:r>
              <w:rPr>
                <w:rFonts w:ascii="Arial"/>
              </w:rPr>
              <w:t>relevance,</w:t>
            </w:r>
            <w:r>
              <w:rPr>
                <w:rFonts w:ascii="Arial"/>
                <w:spacing w:val="2"/>
              </w:rPr>
              <w:t xml:space="preserve"> </w:t>
            </w:r>
            <w:r>
              <w:rPr>
                <w:rFonts w:ascii="Arial"/>
              </w:rPr>
              <w:t>coherence</w:t>
            </w:r>
            <w:r>
              <w:rPr>
                <w:rFonts w:ascii="Arial"/>
                <w:spacing w:val="-1"/>
              </w:rPr>
              <w:t xml:space="preserve"> and</w:t>
            </w:r>
            <w:r>
              <w:rPr>
                <w:rFonts w:ascii="Arial"/>
              </w:rPr>
              <w:t xml:space="preserve"> the </w:t>
            </w:r>
            <w:r>
              <w:rPr>
                <w:rFonts w:ascii="Arial"/>
                <w:spacing w:val="-1"/>
              </w:rPr>
              <w:t>development</w:t>
            </w:r>
            <w:r>
              <w:rPr>
                <w:rFonts w:ascii="Arial"/>
                <w:spacing w:val="2"/>
              </w:rPr>
              <w:t xml:space="preserve"> </w:t>
            </w:r>
            <w:r>
              <w:rPr>
                <w:rFonts w:ascii="Arial"/>
                <w:spacing w:val="-1"/>
              </w:rPr>
              <w:t>dimension.</w:t>
            </w:r>
          </w:p>
        </w:tc>
      </w:tr>
      <w:tr w:rsidR="00786B4D" w14:paraId="5B9CC162" w14:textId="77777777">
        <w:trPr>
          <w:trHeight w:val="1142"/>
        </w:trPr>
        <w:tc>
          <w:tcPr>
            <w:tcW w:w="2834" w:type="dxa"/>
            <w:tcBorders>
              <w:top w:val="single" w:sz="5" w:space="0" w:color="000000"/>
              <w:left w:val="single" w:sz="5" w:space="0" w:color="000000"/>
              <w:bottom w:val="single" w:sz="5" w:space="0" w:color="000000"/>
              <w:right w:val="single" w:sz="5" w:space="0" w:color="000000"/>
            </w:tcBorders>
          </w:tcPr>
          <w:p w14:paraId="4FD84EAF" w14:textId="77777777" w:rsidR="00786B4D" w:rsidRDefault="00DA1DCF">
            <w:pPr>
              <w:pStyle w:val="TableParagraph"/>
              <w:spacing w:before="181"/>
              <w:ind w:left="102" w:right="1066"/>
              <w:rPr>
                <w:rFonts w:ascii="Arial" w:eastAsia="Arial" w:hAnsi="Arial" w:cs="Arial"/>
              </w:rPr>
            </w:pPr>
            <w:r>
              <w:rPr>
                <w:rFonts w:ascii="Arial"/>
                <w:b/>
                <w:spacing w:val="-1"/>
              </w:rPr>
              <w:t>Agree</w:t>
            </w:r>
            <w:r>
              <w:rPr>
                <w:rFonts w:ascii="Arial"/>
                <w:b/>
              </w:rPr>
              <w:t xml:space="preserve"> to a clear</w:t>
            </w:r>
            <w:r>
              <w:rPr>
                <w:rFonts w:ascii="Arial"/>
                <w:b/>
                <w:spacing w:val="24"/>
              </w:rPr>
              <w:t xml:space="preserve"> </w:t>
            </w:r>
            <w:r>
              <w:rPr>
                <w:rFonts w:ascii="Arial"/>
                <w:b/>
              </w:rPr>
              <w:t>purpose and</w:t>
            </w:r>
            <w:r>
              <w:rPr>
                <w:rFonts w:ascii="Arial"/>
                <w:b/>
                <w:spacing w:val="22"/>
              </w:rPr>
              <w:t xml:space="preserve"> </w:t>
            </w:r>
            <w:r>
              <w:rPr>
                <w:rFonts w:ascii="Arial"/>
                <w:b/>
              </w:rPr>
              <w:t>scope</w:t>
            </w:r>
          </w:p>
        </w:tc>
        <w:tc>
          <w:tcPr>
            <w:tcW w:w="6679" w:type="dxa"/>
            <w:tcBorders>
              <w:top w:val="single" w:sz="5" w:space="0" w:color="000000"/>
              <w:left w:val="single" w:sz="5" w:space="0" w:color="000000"/>
              <w:bottom w:val="single" w:sz="5" w:space="0" w:color="000000"/>
              <w:right w:val="single" w:sz="5" w:space="0" w:color="000000"/>
            </w:tcBorders>
          </w:tcPr>
          <w:p w14:paraId="384F7733" w14:textId="77777777" w:rsidR="00786B4D" w:rsidRDefault="00DA1DCF">
            <w:pPr>
              <w:pStyle w:val="TableParagraph"/>
              <w:spacing w:before="183"/>
              <w:ind w:left="104" w:right="372"/>
              <w:rPr>
                <w:rFonts w:ascii="Arial" w:eastAsia="Arial" w:hAnsi="Arial" w:cs="Arial"/>
              </w:rPr>
            </w:pPr>
            <w:r>
              <w:rPr>
                <w:rFonts w:ascii="Arial"/>
                <w:spacing w:val="2"/>
              </w:rPr>
              <w:t>We</w:t>
            </w:r>
            <w:r>
              <w:rPr>
                <w:rFonts w:ascii="Arial"/>
                <w:spacing w:val="-3"/>
              </w:rPr>
              <w:t xml:space="preserve"> </w:t>
            </w:r>
            <w:r>
              <w:rPr>
                <w:rFonts w:ascii="Arial"/>
              </w:rPr>
              <w:t>are committed</w:t>
            </w:r>
            <w:r>
              <w:rPr>
                <w:rFonts w:ascii="Arial"/>
                <w:spacing w:val="-1"/>
              </w:rPr>
              <w:t xml:space="preserve"> </w:t>
            </w:r>
            <w:r>
              <w:rPr>
                <w:rFonts w:ascii="Arial"/>
              </w:rPr>
              <w:t>to</w:t>
            </w:r>
            <w:r>
              <w:rPr>
                <w:rFonts w:ascii="Arial"/>
                <w:spacing w:val="-1"/>
              </w:rPr>
              <w:t xml:space="preserve"> having</w:t>
            </w:r>
            <w:r>
              <w:rPr>
                <w:rFonts w:ascii="Arial"/>
                <w:spacing w:val="3"/>
              </w:rPr>
              <w:t xml:space="preserve"> </w:t>
            </w:r>
            <w:r>
              <w:rPr>
                <w:rFonts w:ascii="Arial"/>
              </w:rPr>
              <w:t>a</w:t>
            </w:r>
            <w:r>
              <w:rPr>
                <w:rFonts w:ascii="Arial"/>
                <w:spacing w:val="-1"/>
              </w:rPr>
              <w:t xml:space="preserve"> </w:t>
            </w:r>
            <w:r>
              <w:rPr>
                <w:rFonts w:ascii="Arial"/>
              </w:rPr>
              <w:t>clear purpose, scope,</w:t>
            </w:r>
            <w:r>
              <w:rPr>
                <w:rFonts w:ascii="Arial"/>
                <w:spacing w:val="2"/>
              </w:rPr>
              <w:t xml:space="preserve"> </w:t>
            </w:r>
            <w:r>
              <w:rPr>
                <w:rFonts w:ascii="Arial"/>
              </w:rPr>
              <w:t>objectives,</w:t>
            </w:r>
            <w:r>
              <w:rPr>
                <w:rFonts w:ascii="Arial"/>
                <w:spacing w:val="29"/>
              </w:rPr>
              <w:t xml:space="preserve"> </w:t>
            </w:r>
            <w:r>
              <w:rPr>
                <w:rFonts w:ascii="Arial"/>
              </w:rPr>
              <w:t>and plan to</w:t>
            </w:r>
            <w:r>
              <w:rPr>
                <w:rFonts w:ascii="Arial"/>
                <w:spacing w:val="-1"/>
              </w:rPr>
              <w:t xml:space="preserve"> </w:t>
            </w:r>
            <w:r>
              <w:rPr>
                <w:rFonts w:ascii="Arial"/>
              </w:rPr>
              <w:t>ensure the</w:t>
            </w:r>
            <w:r>
              <w:rPr>
                <w:rFonts w:ascii="Arial"/>
                <w:spacing w:val="-1"/>
              </w:rPr>
              <w:t xml:space="preserve"> </w:t>
            </w:r>
            <w:r>
              <w:rPr>
                <w:rFonts w:ascii="Arial"/>
              </w:rPr>
              <w:t>timely</w:t>
            </w:r>
            <w:r>
              <w:rPr>
                <w:rFonts w:ascii="Arial"/>
                <w:spacing w:val="-1"/>
              </w:rPr>
              <w:t xml:space="preserve"> development</w:t>
            </w:r>
            <w:r>
              <w:rPr>
                <w:rFonts w:ascii="Arial"/>
                <w:spacing w:val="2"/>
              </w:rPr>
              <w:t xml:space="preserve"> </w:t>
            </w:r>
            <w:r>
              <w:rPr>
                <w:rFonts w:ascii="Arial"/>
                <w:spacing w:val="-1"/>
              </w:rPr>
              <w:t>of</w:t>
            </w:r>
            <w:r>
              <w:rPr>
                <w:rFonts w:ascii="Arial"/>
                <w:spacing w:val="3"/>
              </w:rPr>
              <w:t xml:space="preserve"> </w:t>
            </w:r>
            <w:r>
              <w:rPr>
                <w:rFonts w:ascii="Arial"/>
              </w:rPr>
              <w:t>International</w:t>
            </w:r>
            <w:r>
              <w:rPr>
                <w:rFonts w:ascii="Arial"/>
                <w:spacing w:val="34"/>
              </w:rPr>
              <w:t xml:space="preserve"> </w:t>
            </w:r>
            <w:r>
              <w:rPr>
                <w:rFonts w:ascii="Arial"/>
              </w:rPr>
              <w:t>Standards.</w:t>
            </w:r>
          </w:p>
        </w:tc>
      </w:tr>
      <w:tr w:rsidR="00786B4D" w14:paraId="1C3FD2F4" w14:textId="77777777">
        <w:trPr>
          <w:trHeight w:val="1202"/>
        </w:trPr>
        <w:tc>
          <w:tcPr>
            <w:tcW w:w="2834" w:type="dxa"/>
            <w:tcBorders>
              <w:top w:val="single" w:sz="5" w:space="0" w:color="000000"/>
              <w:left w:val="single" w:sz="5" w:space="0" w:color="000000"/>
              <w:bottom w:val="single" w:sz="5" w:space="0" w:color="000000"/>
              <w:right w:val="single" w:sz="5" w:space="0" w:color="000000"/>
            </w:tcBorders>
          </w:tcPr>
          <w:p w14:paraId="27B3AEFC" w14:textId="77777777" w:rsidR="00786B4D" w:rsidRDefault="00786B4D">
            <w:pPr>
              <w:pStyle w:val="TableParagraph"/>
              <w:spacing w:before="6"/>
              <w:rPr>
                <w:rFonts w:ascii="Arial" w:eastAsia="Arial" w:hAnsi="Arial" w:cs="Arial"/>
                <w:sz w:val="18"/>
                <w:szCs w:val="18"/>
              </w:rPr>
            </w:pPr>
          </w:p>
          <w:p w14:paraId="334CBFFB" w14:textId="77777777" w:rsidR="00786B4D" w:rsidRDefault="00DA1DCF">
            <w:pPr>
              <w:pStyle w:val="TableParagraph"/>
              <w:spacing w:line="252" w:lineRule="exact"/>
              <w:ind w:left="102"/>
              <w:rPr>
                <w:rFonts w:ascii="Arial" w:eastAsia="Arial" w:hAnsi="Arial" w:cs="Arial"/>
              </w:rPr>
            </w:pPr>
            <w:r>
              <w:rPr>
                <w:rFonts w:ascii="Arial"/>
                <w:b/>
              </w:rPr>
              <w:t>Participate</w:t>
            </w:r>
          </w:p>
          <w:p w14:paraId="226DD022" w14:textId="77777777" w:rsidR="00786B4D" w:rsidRDefault="00DA1DCF">
            <w:pPr>
              <w:pStyle w:val="TableParagraph"/>
              <w:ind w:left="102" w:right="236"/>
              <w:rPr>
                <w:rFonts w:ascii="Arial" w:eastAsia="Arial" w:hAnsi="Arial" w:cs="Arial"/>
              </w:rPr>
            </w:pPr>
            <w:r>
              <w:rPr>
                <w:rFonts w:ascii="Arial"/>
                <w:b/>
              </w:rPr>
              <w:t>actively</w:t>
            </w:r>
            <w:r>
              <w:rPr>
                <w:rFonts w:ascii="Arial"/>
                <w:b/>
                <w:spacing w:val="-3"/>
              </w:rPr>
              <w:t xml:space="preserve"> </w:t>
            </w:r>
            <w:r>
              <w:rPr>
                <w:rFonts w:ascii="Arial"/>
                <w:b/>
              </w:rPr>
              <w:t>and manage</w:t>
            </w:r>
            <w:r>
              <w:rPr>
                <w:rFonts w:ascii="Arial"/>
                <w:b/>
                <w:spacing w:val="26"/>
              </w:rPr>
              <w:t xml:space="preserve"> </w:t>
            </w:r>
            <w:r>
              <w:rPr>
                <w:rFonts w:ascii="Arial"/>
                <w:b/>
              </w:rPr>
              <w:t>effective</w:t>
            </w:r>
            <w:r>
              <w:rPr>
                <w:rFonts w:ascii="Arial"/>
                <w:b/>
                <w:spacing w:val="1"/>
              </w:rPr>
              <w:t xml:space="preserve"> </w:t>
            </w:r>
            <w:r>
              <w:rPr>
                <w:rFonts w:ascii="Arial"/>
                <w:b/>
              </w:rPr>
              <w:t>representation</w:t>
            </w:r>
          </w:p>
        </w:tc>
        <w:tc>
          <w:tcPr>
            <w:tcW w:w="6679" w:type="dxa"/>
            <w:tcBorders>
              <w:top w:val="single" w:sz="5" w:space="0" w:color="000000"/>
              <w:left w:val="single" w:sz="5" w:space="0" w:color="000000"/>
              <w:bottom w:val="single" w:sz="5" w:space="0" w:color="000000"/>
              <w:right w:val="single" w:sz="5" w:space="0" w:color="000000"/>
            </w:tcBorders>
          </w:tcPr>
          <w:p w14:paraId="69D67AEC" w14:textId="77777777" w:rsidR="00786B4D" w:rsidRDefault="00786B4D">
            <w:pPr>
              <w:pStyle w:val="TableParagraph"/>
              <w:spacing w:before="8"/>
              <w:rPr>
                <w:rFonts w:ascii="Arial" w:eastAsia="Arial" w:hAnsi="Arial" w:cs="Arial"/>
                <w:sz w:val="18"/>
                <w:szCs w:val="18"/>
              </w:rPr>
            </w:pPr>
          </w:p>
          <w:p w14:paraId="64369004" w14:textId="77777777" w:rsidR="00786B4D" w:rsidRDefault="00DA1DCF">
            <w:pPr>
              <w:pStyle w:val="TableParagraph"/>
              <w:ind w:left="104" w:right="310"/>
              <w:rPr>
                <w:rFonts w:ascii="Arial" w:eastAsia="Arial" w:hAnsi="Arial" w:cs="Arial"/>
              </w:rPr>
            </w:pPr>
            <w:r>
              <w:rPr>
                <w:rFonts w:ascii="Arial"/>
                <w:spacing w:val="2"/>
              </w:rPr>
              <w:t>We</w:t>
            </w:r>
            <w:r>
              <w:rPr>
                <w:rFonts w:ascii="Arial"/>
                <w:spacing w:val="-3"/>
              </w:rPr>
              <w:t xml:space="preserve"> </w:t>
            </w:r>
            <w:r>
              <w:rPr>
                <w:rFonts w:ascii="Arial"/>
              </w:rPr>
              <w:t>agree</w:t>
            </w:r>
            <w:r>
              <w:rPr>
                <w:rFonts w:ascii="Arial"/>
                <w:spacing w:val="-1"/>
              </w:rPr>
              <w:t xml:space="preserve"> </w:t>
            </w:r>
            <w:r>
              <w:rPr>
                <w:rFonts w:ascii="Arial"/>
              </w:rPr>
              <w:t>to actively</w:t>
            </w:r>
            <w:r>
              <w:rPr>
                <w:rFonts w:ascii="Arial"/>
                <w:spacing w:val="-1"/>
              </w:rPr>
              <w:t xml:space="preserve"> </w:t>
            </w:r>
            <w:r>
              <w:rPr>
                <w:rFonts w:ascii="Arial"/>
              </w:rPr>
              <w:t>participate in standards</w:t>
            </w:r>
            <w:r>
              <w:rPr>
                <w:rFonts w:ascii="Arial"/>
                <w:spacing w:val="-1"/>
              </w:rPr>
              <w:t xml:space="preserve"> development</w:t>
            </w:r>
            <w:r>
              <w:rPr>
                <w:rFonts w:ascii="Arial"/>
                <w:spacing w:val="32"/>
              </w:rPr>
              <w:t xml:space="preserve"> </w:t>
            </w:r>
            <w:r>
              <w:rPr>
                <w:rFonts w:ascii="Arial"/>
              </w:rPr>
              <w:t>projects.</w:t>
            </w:r>
            <w:r>
              <w:rPr>
                <w:rFonts w:ascii="Arial"/>
                <w:spacing w:val="57"/>
              </w:rPr>
              <w:t xml:space="preserve"> </w:t>
            </w:r>
            <w:r>
              <w:rPr>
                <w:rFonts w:ascii="Arial"/>
                <w:spacing w:val="3"/>
              </w:rPr>
              <w:t>We</w:t>
            </w:r>
            <w:r>
              <w:rPr>
                <w:rFonts w:ascii="Arial"/>
                <w:spacing w:val="-1"/>
              </w:rPr>
              <w:t xml:space="preserve"> will</w:t>
            </w:r>
            <w:r>
              <w:rPr>
                <w:rFonts w:ascii="Arial"/>
              </w:rPr>
              <w:t xml:space="preserve"> make </w:t>
            </w:r>
            <w:r>
              <w:rPr>
                <w:rFonts w:ascii="Arial"/>
                <w:spacing w:val="-1"/>
              </w:rPr>
              <w:t>our</w:t>
            </w:r>
            <w:r>
              <w:rPr>
                <w:rFonts w:ascii="Arial"/>
                <w:spacing w:val="2"/>
              </w:rPr>
              <w:t xml:space="preserve"> </w:t>
            </w:r>
            <w:r>
              <w:rPr>
                <w:rFonts w:ascii="Arial"/>
              </w:rPr>
              <w:t>contributions</w:t>
            </w:r>
            <w:r>
              <w:rPr>
                <w:rFonts w:ascii="Arial"/>
                <w:spacing w:val="-1"/>
              </w:rPr>
              <w:t xml:space="preserve"> </w:t>
            </w:r>
            <w:r>
              <w:rPr>
                <w:rFonts w:ascii="Arial"/>
              </w:rPr>
              <w:t>to</w:t>
            </w:r>
            <w:r>
              <w:rPr>
                <w:rFonts w:ascii="Arial"/>
                <w:spacing w:val="-1"/>
              </w:rPr>
              <w:t xml:space="preserve"> </w:t>
            </w:r>
            <w:r>
              <w:rPr>
                <w:rFonts w:ascii="Arial"/>
              </w:rPr>
              <w:t>the</w:t>
            </w:r>
            <w:r>
              <w:rPr>
                <w:rFonts w:ascii="Arial"/>
                <w:spacing w:val="-1"/>
              </w:rPr>
              <w:t xml:space="preserve"> work</w:t>
            </w:r>
            <w:r>
              <w:rPr>
                <w:rFonts w:ascii="Arial"/>
                <w:spacing w:val="1"/>
              </w:rPr>
              <w:t xml:space="preserve"> </w:t>
            </w:r>
            <w:r>
              <w:rPr>
                <w:rFonts w:ascii="Arial"/>
              </w:rPr>
              <w:t>through</w:t>
            </w:r>
            <w:r>
              <w:rPr>
                <w:rFonts w:ascii="Arial"/>
                <w:spacing w:val="-1"/>
              </w:rPr>
              <w:t xml:space="preserve"> </w:t>
            </w:r>
            <w:r>
              <w:rPr>
                <w:rFonts w:ascii="Arial"/>
              </w:rPr>
              <w:t>the</w:t>
            </w:r>
            <w:r>
              <w:rPr>
                <w:rFonts w:ascii="Arial"/>
                <w:spacing w:val="40"/>
              </w:rPr>
              <w:t xml:space="preserve"> </w:t>
            </w:r>
            <w:r>
              <w:rPr>
                <w:rFonts w:ascii="Arial"/>
              </w:rPr>
              <w:t>official procedures</w:t>
            </w:r>
            <w:r>
              <w:rPr>
                <w:rFonts w:ascii="Arial"/>
                <w:spacing w:val="-1"/>
              </w:rPr>
              <w:t xml:space="preserve"> </w:t>
            </w:r>
            <w:r>
              <w:rPr>
                <w:rFonts w:ascii="Arial"/>
              </w:rPr>
              <w:t xml:space="preserve">in accordance </w:t>
            </w:r>
            <w:r>
              <w:rPr>
                <w:rFonts w:ascii="Arial"/>
                <w:spacing w:val="-1"/>
              </w:rPr>
              <w:t>with</w:t>
            </w:r>
            <w:r>
              <w:rPr>
                <w:rFonts w:ascii="Arial"/>
              </w:rPr>
              <w:t xml:space="preserve"> the</w:t>
            </w:r>
            <w:r>
              <w:rPr>
                <w:rFonts w:ascii="Arial"/>
                <w:spacing w:val="-1"/>
              </w:rPr>
              <w:t xml:space="preserve"> </w:t>
            </w:r>
            <w:r>
              <w:rPr>
                <w:rFonts w:ascii="Arial"/>
              </w:rPr>
              <w:t>ISO/IEC Directives.</w:t>
            </w:r>
          </w:p>
        </w:tc>
      </w:tr>
      <w:tr w:rsidR="00786B4D" w14:paraId="5825C00C" w14:textId="77777777">
        <w:trPr>
          <w:trHeight w:val="1145"/>
        </w:trPr>
        <w:tc>
          <w:tcPr>
            <w:tcW w:w="2834" w:type="dxa"/>
            <w:tcBorders>
              <w:top w:val="single" w:sz="5" w:space="0" w:color="000000"/>
              <w:left w:val="single" w:sz="5" w:space="0" w:color="000000"/>
              <w:bottom w:val="single" w:sz="5" w:space="0" w:color="000000"/>
              <w:right w:val="single" w:sz="5" w:space="0" w:color="000000"/>
            </w:tcBorders>
          </w:tcPr>
          <w:p w14:paraId="578CAAE3" w14:textId="77777777" w:rsidR="00786B4D" w:rsidRDefault="00786B4D">
            <w:pPr>
              <w:pStyle w:val="TableParagraph"/>
              <w:spacing w:before="10"/>
              <w:rPr>
                <w:rFonts w:ascii="Arial" w:eastAsia="Arial" w:hAnsi="Arial" w:cs="Arial"/>
                <w:sz w:val="26"/>
                <w:szCs w:val="26"/>
              </w:rPr>
            </w:pPr>
          </w:p>
          <w:p w14:paraId="4A84B4E9" w14:textId="77777777" w:rsidR="00786B4D" w:rsidRDefault="00DA1DCF">
            <w:pPr>
              <w:pStyle w:val="TableParagraph"/>
              <w:ind w:left="102" w:right="980"/>
              <w:rPr>
                <w:rFonts w:ascii="Arial" w:eastAsia="Arial" w:hAnsi="Arial" w:cs="Arial"/>
              </w:rPr>
            </w:pPr>
            <w:r>
              <w:rPr>
                <w:rFonts w:ascii="Arial"/>
                <w:b/>
              </w:rPr>
              <w:t>Escalate and</w:t>
            </w:r>
            <w:r>
              <w:rPr>
                <w:rFonts w:ascii="Arial"/>
                <w:b/>
                <w:spacing w:val="24"/>
              </w:rPr>
              <w:t xml:space="preserve"> </w:t>
            </w:r>
            <w:r>
              <w:rPr>
                <w:rFonts w:ascii="Arial"/>
                <w:b/>
              </w:rPr>
              <w:t>resolve</w:t>
            </w:r>
            <w:r>
              <w:rPr>
                <w:rFonts w:ascii="Arial"/>
                <w:b/>
                <w:spacing w:val="1"/>
              </w:rPr>
              <w:t xml:space="preserve"> </w:t>
            </w:r>
            <w:r>
              <w:rPr>
                <w:rFonts w:ascii="Arial"/>
                <w:b/>
              </w:rPr>
              <w:t>disputes</w:t>
            </w:r>
          </w:p>
        </w:tc>
        <w:tc>
          <w:tcPr>
            <w:tcW w:w="6679" w:type="dxa"/>
            <w:tcBorders>
              <w:top w:val="single" w:sz="5" w:space="0" w:color="000000"/>
              <w:left w:val="single" w:sz="5" w:space="0" w:color="000000"/>
              <w:bottom w:val="single" w:sz="5" w:space="0" w:color="000000"/>
              <w:right w:val="single" w:sz="5" w:space="0" w:color="000000"/>
            </w:tcBorders>
          </w:tcPr>
          <w:p w14:paraId="601D1E71" w14:textId="77777777" w:rsidR="00786B4D" w:rsidRDefault="00DA1DCF">
            <w:pPr>
              <w:pStyle w:val="TableParagraph"/>
              <w:spacing w:before="183"/>
              <w:ind w:left="104" w:right="812"/>
              <w:rPr>
                <w:rFonts w:ascii="Arial" w:eastAsia="Arial" w:hAnsi="Arial" w:cs="Arial"/>
              </w:rPr>
            </w:pPr>
            <w:r>
              <w:rPr>
                <w:rFonts w:ascii="Arial"/>
                <w:spacing w:val="2"/>
              </w:rPr>
              <w:t>We</w:t>
            </w:r>
            <w:r>
              <w:rPr>
                <w:rFonts w:ascii="Arial"/>
                <w:spacing w:val="-1"/>
              </w:rPr>
              <w:t xml:space="preserve"> will</w:t>
            </w:r>
            <w:r>
              <w:rPr>
                <w:rFonts w:ascii="Arial"/>
              </w:rPr>
              <w:t xml:space="preserve"> identify</w:t>
            </w:r>
            <w:r>
              <w:rPr>
                <w:rFonts w:ascii="Arial"/>
                <w:spacing w:val="-1"/>
              </w:rPr>
              <w:t xml:space="preserve"> </w:t>
            </w:r>
            <w:r>
              <w:rPr>
                <w:rFonts w:ascii="Arial"/>
              </w:rPr>
              <w:t>and escalate disputes</w:t>
            </w:r>
            <w:r>
              <w:rPr>
                <w:rFonts w:ascii="Arial"/>
                <w:spacing w:val="-1"/>
              </w:rPr>
              <w:t xml:space="preserve"> </w:t>
            </w:r>
            <w:r>
              <w:rPr>
                <w:rFonts w:ascii="Arial"/>
              </w:rPr>
              <w:t>in a</w:t>
            </w:r>
            <w:r>
              <w:rPr>
                <w:rFonts w:ascii="Arial"/>
                <w:spacing w:val="-1"/>
              </w:rPr>
              <w:t xml:space="preserve"> </w:t>
            </w:r>
            <w:r>
              <w:rPr>
                <w:rFonts w:ascii="Arial"/>
              </w:rPr>
              <w:t>timely</w:t>
            </w:r>
            <w:r>
              <w:rPr>
                <w:rFonts w:ascii="Arial"/>
                <w:spacing w:val="-3"/>
              </w:rPr>
              <w:t xml:space="preserve"> </w:t>
            </w:r>
            <w:r>
              <w:rPr>
                <w:rFonts w:ascii="Arial"/>
              </w:rPr>
              <w:t>manner to</w:t>
            </w:r>
            <w:r>
              <w:rPr>
                <w:rFonts w:ascii="Arial"/>
                <w:spacing w:val="31"/>
              </w:rPr>
              <w:t xml:space="preserve"> </w:t>
            </w:r>
            <w:r>
              <w:rPr>
                <w:rFonts w:ascii="Arial"/>
              </w:rPr>
              <w:t>ensure</w:t>
            </w:r>
            <w:r>
              <w:rPr>
                <w:rFonts w:ascii="Arial"/>
                <w:spacing w:val="-1"/>
              </w:rPr>
              <w:t xml:space="preserve"> </w:t>
            </w:r>
            <w:r>
              <w:rPr>
                <w:rFonts w:ascii="Arial"/>
              </w:rPr>
              <w:t xml:space="preserve">rapid resolution. </w:t>
            </w:r>
            <w:r>
              <w:rPr>
                <w:rFonts w:ascii="Arial"/>
                <w:spacing w:val="2"/>
              </w:rPr>
              <w:t>We</w:t>
            </w:r>
            <w:r>
              <w:rPr>
                <w:rFonts w:ascii="Arial"/>
                <w:spacing w:val="-1"/>
              </w:rPr>
              <w:t xml:space="preserve"> will</w:t>
            </w:r>
            <w:r>
              <w:rPr>
                <w:rFonts w:ascii="Arial"/>
              </w:rPr>
              <w:t xml:space="preserve"> uphold the</w:t>
            </w:r>
            <w:r>
              <w:rPr>
                <w:rFonts w:ascii="Arial"/>
                <w:spacing w:val="-1"/>
              </w:rPr>
              <w:t xml:space="preserve"> </w:t>
            </w:r>
            <w:r>
              <w:rPr>
                <w:rFonts w:ascii="Arial"/>
              </w:rPr>
              <w:t>agreed dispute</w:t>
            </w:r>
            <w:r>
              <w:rPr>
                <w:rFonts w:ascii="Arial"/>
                <w:spacing w:val="25"/>
              </w:rPr>
              <w:t xml:space="preserve"> </w:t>
            </w:r>
            <w:r>
              <w:rPr>
                <w:rFonts w:ascii="Arial"/>
              </w:rPr>
              <w:t>resolution processes.</w:t>
            </w:r>
          </w:p>
        </w:tc>
      </w:tr>
      <w:tr w:rsidR="00786B4D" w14:paraId="5CD67A69" w14:textId="77777777">
        <w:trPr>
          <w:trHeight w:val="1142"/>
        </w:trPr>
        <w:tc>
          <w:tcPr>
            <w:tcW w:w="2834" w:type="dxa"/>
            <w:tcBorders>
              <w:top w:val="single" w:sz="5" w:space="0" w:color="000000"/>
              <w:left w:val="single" w:sz="5" w:space="0" w:color="000000"/>
              <w:bottom w:val="single" w:sz="5" w:space="0" w:color="000000"/>
              <w:right w:val="single" w:sz="5" w:space="0" w:color="000000"/>
            </w:tcBorders>
          </w:tcPr>
          <w:p w14:paraId="3B4574E3" w14:textId="77777777" w:rsidR="00786B4D" w:rsidRDefault="00786B4D">
            <w:pPr>
              <w:pStyle w:val="TableParagraph"/>
              <w:rPr>
                <w:rFonts w:ascii="Arial" w:eastAsia="Arial" w:hAnsi="Arial" w:cs="Arial"/>
              </w:rPr>
            </w:pPr>
          </w:p>
          <w:p w14:paraId="72A1EAD9" w14:textId="77777777" w:rsidR="00786B4D" w:rsidRDefault="00DA1DCF">
            <w:pPr>
              <w:pStyle w:val="TableParagraph"/>
              <w:spacing w:before="180"/>
              <w:ind w:left="102"/>
              <w:rPr>
                <w:rFonts w:ascii="Arial" w:eastAsia="Arial" w:hAnsi="Arial" w:cs="Arial"/>
              </w:rPr>
            </w:pPr>
            <w:r>
              <w:rPr>
                <w:rFonts w:ascii="Arial"/>
                <w:b/>
                <w:spacing w:val="-1"/>
              </w:rPr>
              <w:t>Behave</w:t>
            </w:r>
            <w:r>
              <w:rPr>
                <w:rFonts w:ascii="Arial"/>
                <w:b/>
              </w:rPr>
              <w:t xml:space="preserve"> ethically</w:t>
            </w:r>
          </w:p>
        </w:tc>
        <w:tc>
          <w:tcPr>
            <w:tcW w:w="6679" w:type="dxa"/>
            <w:tcBorders>
              <w:top w:val="single" w:sz="5" w:space="0" w:color="000000"/>
              <w:left w:val="single" w:sz="5" w:space="0" w:color="000000"/>
              <w:bottom w:val="single" w:sz="5" w:space="0" w:color="000000"/>
              <w:right w:val="single" w:sz="5" w:space="0" w:color="000000"/>
            </w:tcBorders>
          </w:tcPr>
          <w:p w14:paraId="48BB847D" w14:textId="77777777" w:rsidR="00786B4D" w:rsidRDefault="00DA1DCF">
            <w:pPr>
              <w:pStyle w:val="TableParagraph"/>
              <w:spacing w:before="184"/>
              <w:ind w:left="104" w:right="156"/>
              <w:rPr>
                <w:rFonts w:ascii="Arial" w:eastAsia="Arial" w:hAnsi="Arial" w:cs="Arial"/>
              </w:rPr>
            </w:pPr>
            <w:r>
              <w:rPr>
                <w:rFonts w:ascii="Arial"/>
                <w:spacing w:val="2"/>
              </w:rPr>
              <w:t>We</w:t>
            </w:r>
            <w:r>
              <w:rPr>
                <w:rFonts w:ascii="Arial"/>
                <w:spacing w:val="-1"/>
              </w:rPr>
              <w:t xml:space="preserve"> will</w:t>
            </w:r>
            <w:r>
              <w:rPr>
                <w:rFonts w:ascii="Arial"/>
              </w:rPr>
              <w:t xml:space="preserve"> act</w:t>
            </w:r>
            <w:r>
              <w:rPr>
                <w:rFonts w:ascii="Arial"/>
                <w:spacing w:val="2"/>
              </w:rPr>
              <w:t xml:space="preserve"> </w:t>
            </w:r>
            <w:r>
              <w:rPr>
                <w:rFonts w:ascii="Arial"/>
              </w:rPr>
              <w:t>in</w:t>
            </w:r>
            <w:r>
              <w:rPr>
                <w:rFonts w:ascii="Arial"/>
                <w:spacing w:val="-3"/>
              </w:rPr>
              <w:t xml:space="preserve"> </w:t>
            </w:r>
            <w:r>
              <w:rPr>
                <w:rFonts w:ascii="Arial"/>
              </w:rPr>
              <w:t>good</w:t>
            </w:r>
            <w:r>
              <w:rPr>
                <w:rFonts w:ascii="Arial"/>
                <w:spacing w:val="-1"/>
              </w:rPr>
              <w:t xml:space="preserve"> </w:t>
            </w:r>
            <w:r>
              <w:rPr>
                <w:rFonts w:ascii="Arial"/>
              </w:rPr>
              <w:t>faith</w:t>
            </w:r>
            <w:r>
              <w:rPr>
                <w:rFonts w:ascii="Arial"/>
                <w:spacing w:val="-3"/>
              </w:rPr>
              <w:t xml:space="preserve"> </w:t>
            </w:r>
            <w:r>
              <w:rPr>
                <w:rFonts w:ascii="Arial"/>
              </w:rPr>
              <w:t xml:space="preserve">and </w:t>
            </w:r>
            <w:r>
              <w:rPr>
                <w:rFonts w:ascii="Arial"/>
                <w:spacing w:val="-1"/>
              </w:rPr>
              <w:t>with</w:t>
            </w:r>
            <w:r>
              <w:rPr>
                <w:rFonts w:ascii="Arial"/>
              </w:rPr>
              <w:t xml:space="preserve"> due care</w:t>
            </w:r>
            <w:r>
              <w:rPr>
                <w:rFonts w:ascii="Arial"/>
                <w:spacing w:val="-1"/>
              </w:rPr>
              <w:t xml:space="preserve"> </w:t>
            </w:r>
            <w:r>
              <w:rPr>
                <w:rFonts w:ascii="Arial"/>
              </w:rPr>
              <w:t xml:space="preserve">and diligence. </w:t>
            </w:r>
            <w:r>
              <w:rPr>
                <w:rFonts w:ascii="Arial"/>
                <w:spacing w:val="56"/>
              </w:rPr>
              <w:t xml:space="preserve"> </w:t>
            </w:r>
            <w:r>
              <w:rPr>
                <w:rFonts w:ascii="Arial"/>
                <w:spacing w:val="3"/>
              </w:rPr>
              <w:t>We</w:t>
            </w:r>
            <w:r>
              <w:rPr>
                <w:rFonts w:ascii="Arial"/>
                <w:spacing w:val="-1"/>
              </w:rPr>
              <w:t xml:space="preserve"> will</w:t>
            </w:r>
            <w:r>
              <w:rPr>
                <w:rFonts w:ascii="Arial"/>
                <w:spacing w:val="35"/>
              </w:rPr>
              <w:t xml:space="preserve"> </w:t>
            </w:r>
            <w:r>
              <w:rPr>
                <w:rFonts w:ascii="Arial"/>
                <w:spacing w:val="-1"/>
              </w:rPr>
              <w:t>avoid</w:t>
            </w:r>
            <w:r>
              <w:rPr>
                <w:rFonts w:ascii="Arial"/>
              </w:rPr>
              <w:t xml:space="preserve"> collusive or</w:t>
            </w:r>
            <w:r>
              <w:rPr>
                <w:rFonts w:ascii="Arial"/>
                <w:spacing w:val="2"/>
              </w:rPr>
              <w:t xml:space="preserve"> </w:t>
            </w:r>
            <w:r>
              <w:rPr>
                <w:rFonts w:ascii="Arial"/>
              </w:rPr>
              <w:t>anticompetitive behaviour.</w:t>
            </w:r>
            <w:r>
              <w:rPr>
                <w:rFonts w:ascii="Arial"/>
                <w:spacing w:val="57"/>
              </w:rPr>
              <w:t xml:space="preserve"> </w:t>
            </w:r>
            <w:r>
              <w:rPr>
                <w:rFonts w:ascii="Arial"/>
                <w:spacing w:val="3"/>
              </w:rPr>
              <w:t>We</w:t>
            </w:r>
            <w:r>
              <w:rPr>
                <w:rFonts w:ascii="Arial"/>
                <w:spacing w:val="-3"/>
              </w:rPr>
              <w:t xml:space="preserve"> </w:t>
            </w:r>
            <w:r>
              <w:rPr>
                <w:rFonts w:ascii="Arial"/>
                <w:spacing w:val="-1"/>
              </w:rPr>
              <w:t>will</w:t>
            </w:r>
            <w:r>
              <w:rPr>
                <w:rFonts w:ascii="Arial"/>
              </w:rPr>
              <w:t xml:space="preserve"> promote</w:t>
            </w:r>
            <w:r>
              <w:rPr>
                <w:rFonts w:ascii="Arial"/>
                <w:spacing w:val="-1"/>
              </w:rPr>
              <w:t xml:space="preserve"> </w:t>
            </w:r>
            <w:r>
              <w:rPr>
                <w:rFonts w:ascii="Arial"/>
              </w:rPr>
              <w:t>a</w:t>
            </w:r>
            <w:r>
              <w:rPr>
                <w:rFonts w:ascii="Arial"/>
                <w:spacing w:val="35"/>
              </w:rPr>
              <w:t xml:space="preserve"> </w:t>
            </w:r>
            <w:r>
              <w:rPr>
                <w:rFonts w:ascii="Arial"/>
              </w:rPr>
              <w:t xml:space="preserve">culture </w:t>
            </w:r>
            <w:r>
              <w:rPr>
                <w:rFonts w:ascii="Arial"/>
                <w:spacing w:val="-1"/>
              </w:rPr>
              <w:t>of</w:t>
            </w:r>
            <w:r>
              <w:rPr>
                <w:rFonts w:ascii="Arial"/>
              </w:rPr>
              <w:t xml:space="preserve"> fair and ethical behaviour.</w:t>
            </w:r>
          </w:p>
        </w:tc>
      </w:tr>
      <w:tr w:rsidR="00786B4D" w14:paraId="4447E13A" w14:textId="77777777">
        <w:trPr>
          <w:trHeight w:val="2902"/>
        </w:trPr>
        <w:tc>
          <w:tcPr>
            <w:tcW w:w="2834" w:type="dxa"/>
            <w:tcBorders>
              <w:top w:val="single" w:sz="5" w:space="0" w:color="000000"/>
              <w:left w:val="single" w:sz="5" w:space="0" w:color="000000"/>
              <w:bottom w:val="single" w:sz="5" w:space="0" w:color="000000"/>
              <w:right w:val="single" w:sz="5" w:space="0" w:color="000000"/>
            </w:tcBorders>
          </w:tcPr>
          <w:p w14:paraId="2B230788" w14:textId="77777777" w:rsidR="00786B4D" w:rsidRDefault="00786B4D">
            <w:pPr>
              <w:pStyle w:val="TableParagraph"/>
              <w:rPr>
                <w:rFonts w:ascii="Arial" w:eastAsia="Arial" w:hAnsi="Arial" w:cs="Arial"/>
              </w:rPr>
            </w:pPr>
          </w:p>
          <w:p w14:paraId="79E4A9C5" w14:textId="77777777" w:rsidR="00786B4D" w:rsidRDefault="00786B4D">
            <w:pPr>
              <w:pStyle w:val="TableParagraph"/>
              <w:rPr>
                <w:rFonts w:ascii="Arial" w:eastAsia="Arial" w:hAnsi="Arial" w:cs="Arial"/>
              </w:rPr>
            </w:pPr>
          </w:p>
          <w:p w14:paraId="5451E1B4" w14:textId="77777777" w:rsidR="00786B4D" w:rsidRDefault="00786B4D">
            <w:pPr>
              <w:pStyle w:val="TableParagraph"/>
              <w:rPr>
                <w:rFonts w:ascii="Arial" w:eastAsia="Arial" w:hAnsi="Arial" w:cs="Arial"/>
              </w:rPr>
            </w:pPr>
          </w:p>
          <w:p w14:paraId="644C8909" w14:textId="77777777" w:rsidR="00786B4D" w:rsidRDefault="00786B4D">
            <w:pPr>
              <w:pStyle w:val="TableParagraph"/>
              <w:rPr>
                <w:rFonts w:ascii="Arial" w:eastAsia="Arial" w:hAnsi="Arial" w:cs="Arial"/>
              </w:rPr>
            </w:pPr>
          </w:p>
          <w:p w14:paraId="67320585" w14:textId="77777777" w:rsidR="00786B4D" w:rsidRDefault="00DA1DCF">
            <w:pPr>
              <w:pStyle w:val="TableParagraph"/>
              <w:spacing w:before="175"/>
              <w:ind w:left="102" w:right="1127"/>
              <w:rPr>
                <w:rFonts w:ascii="Arial" w:eastAsia="Arial" w:hAnsi="Arial" w:cs="Arial"/>
              </w:rPr>
            </w:pPr>
            <w:r>
              <w:rPr>
                <w:rFonts w:ascii="Arial"/>
                <w:b/>
              </w:rPr>
              <w:t>Respect</w:t>
            </w:r>
            <w:r>
              <w:rPr>
                <w:rFonts w:ascii="Arial"/>
                <w:b/>
                <w:spacing w:val="2"/>
              </w:rPr>
              <w:t xml:space="preserve"> </w:t>
            </w:r>
            <w:r>
              <w:rPr>
                <w:rFonts w:ascii="Arial"/>
                <w:b/>
              </w:rPr>
              <w:t>others</w:t>
            </w:r>
            <w:r>
              <w:rPr>
                <w:rFonts w:ascii="Arial"/>
                <w:b/>
                <w:spacing w:val="22"/>
              </w:rPr>
              <w:t xml:space="preserve"> </w:t>
            </w:r>
            <w:r>
              <w:rPr>
                <w:rFonts w:ascii="Arial"/>
                <w:b/>
              </w:rPr>
              <w:t>in</w:t>
            </w:r>
            <w:r>
              <w:rPr>
                <w:rFonts w:ascii="Arial"/>
                <w:b/>
                <w:spacing w:val="-1"/>
              </w:rPr>
              <w:t xml:space="preserve"> </w:t>
            </w:r>
            <w:r>
              <w:rPr>
                <w:rFonts w:ascii="Arial"/>
                <w:b/>
              </w:rPr>
              <w:t>meetings</w:t>
            </w:r>
          </w:p>
        </w:tc>
        <w:tc>
          <w:tcPr>
            <w:tcW w:w="6679" w:type="dxa"/>
            <w:tcBorders>
              <w:top w:val="single" w:sz="5" w:space="0" w:color="000000"/>
              <w:left w:val="single" w:sz="5" w:space="0" w:color="000000"/>
              <w:bottom w:val="single" w:sz="5" w:space="0" w:color="000000"/>
              <w:right w:val="single" w:sz="5" w:space="0" w:color="000000"/>
            </w:tcBorders>
          </w:tcPr>
          <w:p w14:paraId="050AA4B3" w14:textId="77777777" w:rsidR="00786B4D" w:rsidRDefault="00DA1DCF">
            <w:pPr>
              <w:pStyle w:val="TableParagraph"/>
              <w:spacing w:before="179"/>
              <w:ind w:left="104" w:right="176"/>
              <w:rPr>
                <w:rFonts w:ascii="Arial" w:eastAsia="Arial" w:hAnsi="Arial" w:cs="Arial"/>
              </w:rPr>
            </w:pPr>
            <w:r>
              <w:rPr>
                <w:rFonts w:ascii="Arial"/>
                <w:spacing w:val="2"/>
              </w:rPr>
              <w:t>We</w:t>
            </w:r>
            <w:r>
              <w:rPr>
                <w:rFonts w:ascii="Arial"/>
                <w:spacing w:val="-3"/>
              </w:rPr>
              <w:t xml:space="preserve"> </w:t>
            </w:r>
            <w:r>
              <w:rPr>
                <w:rFonts w:ascii="Arial"/>
              </w:rPr>
              <w:t>are committed</w:t>
            </w:r>
            <w:r>
              <w:rPr>
                <w:rFonts w:ascii="Arial"/>
                <w:spacing w:val="-1"/>
              </w:rPr>
              <w:t xml:space="preserve"> </w:t>
            </w:r>
            <w:r>
              <w:rPr>
                <w:rFonts w:ascii="Arial"/>
              </w:rPr>
              <w:t>to</w:t>
            </w:r>
            <w:r>
              <w:rPr>
                <w:rFonts w:ascii="Arial"/>
                <w:spacing w:val="-1"/>
              </w:rPr>
              <w:t xml:space="preserve"> </w:t>
            </w:r>
            <w:r>
              <w:rPr>
                <w:rFonts w:ascii="Arial"/>
              </w:rPr>
              <w:t>respecting</w:t>
            </w:r>
            <w:r>
              <w:rPr>
                <w:rFonts w:ascii="Arial"/>
                <w:spacing w:val="1"/>
              </w:rPr>
              <w:t xml:space="preserve"> </w:t>
            </w:r>
            <w:r>
              <w:rPr>
                <w:rFonts w:ascii="Arial"/>
              </w:rPr>
              <w:t>others</w:t>
            </w:r>
            <w:r>
              <w:rPr>
                <w:rFonts w:ascii="Arial"/>
                <w:spacing w:val="-1"/>
              </w:rPr>
              <w:t xml:space="preserve"> </w:t>
            </w:r>
            <w:r>
              <w:rPr>
                <w:rFonts w:ascii="Arial"/>
              </w:rPr>
              <w:t>and</w:t>
            </w:r>
            <w:r>
              <w:rPr>
                <w:rFonts w:ascii="Arial"/>
                <w:spacing w:val="-1"/>
              </w:rPr>
              <w:t xml:space="preserve"> </w:t>
            </w:r>
            <w:r>
              <w:rPr>
                <w:rFonts w:ascii="Arial"/>
              </w:rPr>
              <w:t>the professional</w:t>
            </w:r>
            <w:r>
              <w:rPr>
                <w:rFonts w:ascii="Arial"/>
                <w:spacing w:val="20"/>
              </w:rPr>
              <w:t xml:space="preserve"> </w:t>
            </w:r>
            <w:r>
              <w:rPr>
                <w:rFonts w:ascii="Arial"/>
              </w:rPr>
              <w:t xml:space="preserve">culture </w:t>
            </w:r>
            <w:r>
              <w:rPr>
                <w:rFonts w:ascii="Arial"/>
                <w:spacing w:val="-1"/>
              </w:rPr>
              <w:t>of</w:t>
            </w:r>
            <w:r>
              <w:rPr>
                <w:rFonts w:ascii="Arial"/>
                <w:spacing w:val="2"/>
              </w:rPr>
              <w:t xml:space="preserve"> </w:t>
            </w:r>
            <w:r>
              <w:rPr>
                <w:rFonts w:ascii="Arial"/>
              </w:rPr>
              <w:t xml:space="preserve">international standardization </w:t>
            </w:r>
            <w:r>
              <w:rPr>
                <w:rFonts w:ascii="Arial"/>
                <w:spacing w:val="-1"/>
              </w:rPr>
              <w:t>within</w:t>
            </w:r>
            <w:r>
              <w:rPr>
                <w:rFonts w:ascii="Arial"/>
              </w:rPr>
              <w:t xml:space="preserve"> ISO. In</w:t>
            </w:r>
            <w:r>
              <w:rPr>
                <w:rFonts w:ascii="Arial"/>
                <w:spacing w:val="-1"/>
              </w:rPr>
              <w:t xml:space="preserve"> </w:t>
            </w:r>
            <w:r>
              <w:rPr>
                <w:rFonts w:ascii="Arial"/>
              </w:rPr>
              <w:t>meetings</w:t>
            </w:r>
            <w:r>
              <w:rPr>
                <w:rFonts w:ascii="Arial"/>
                <w:spacing w:val="1"/>
              </w:rPr>
              <w:t xml:space="preserve"> </w:t>
            </w:r>
            <w:r>
              <w:rPr>
                <w:rFonts w:ascii="Arial"/>
              </w:rPr>
              <w:t>we</w:t>
            </w:r>
            <w:r>
              <w:rPr>
                <w:rFonts w:ascii="Arial"/>
                <w:spacing w:val="25"/>
              </w:rPr>
              <w:t xml:space="preserve"> </w:t>
            </w:r>
            <w:r>
              <w:rPr>
                <w:rFonts w:ascii="Arial"/>
              </w:rPr>
              <w:t>are committed</w:t>
            </w:r>
            <w:r>
              <w:rPr>
                <w:rFonts w:ascii="Arial"/>
                <w:spacing w:val="-1"/>
              </w:rPr>
              <w:t xml:space="preserve"> </w:t>
            </w:r>
            <w:r>
              <w:rPr>
                <w:rFonts w:ascii="Arial"/>
              </w:rPr>
              <w:t>to:</w:t>
            </w:r>
          </w:p>
          <w:p w14:paraId="045D114A" w14:textId="77777777" w:rsidR="00786B4D" w:rsidRDefault="00786B4D">
            <w:pPr>
              <w:pStyle w:val="TableParagraph"/>
              <w:rPr>
                <w:rFonts w:ascii="Arial" w:eastAsia="Arial" w:hAnsi="Arial" w:cs="Arial"/>
              </w:rPr>
            </w:pPr>
          </w:p>
          <w:p w14:paraId="016D0872" w14:textId="77777777" w:rsidR="00786B4D" w:rsidRDefault="00DA1DCF">
            <w:pPr>
              <w:pStyle w:val="Paragraphedeliste"/>
              <w:widowControl w:val="0"/>
              <w:numPr>
                <w:ilvl w:val="0"/>
                <w:numId w:val="5"/>
              </w:numPr>
              <w:tabs>
                <w:tab w:val="left" w:pos="537"/>
              </w:tabs>
              <w:spacing w:after="0" w:line="240" w:lineRule="auto"/>
              <w:contextualSpacing w:val="0"/>
              <w:rPr>
                <w:rFonts w:ascii="Arial" w:eastAsia="Arial" w:hAnsi="Arial" w:cs="Arial"/>
              </w:rPr>
            </w:pPr>
            <w:r>
              <w:rPr>
                <w:rFonts w:ascii="Arial"/>
              </w:rPr>
              <w:t>conducting</w:t>
            </w:r>
            <w:r>
              <w:rPr>
                <w:rFonts w:ascii="Arial"/>
                <w:spacing w:val="3"/>
              </w:rPr>
              <w:t xml:space="preserve"> </w:t>
            </w:r>
            <w:r>
              <w:rPr>
                <w:rFonts w:ascii="Arial"/>
                <w:spacing w:val="-1"/>
              </w:rPr>
              <w:t>ourselves</w:t>
            </w:r>
            <w:r>
              <w:rPr>
                <w:rFonts w:ascii="Arial"/>
                <w:spacing w:val="1"/>
              </w:rPr>
              <w:t xml:space="preserve"> </w:t>
            </w:r>
            <w:r>
              <w:rPr>
                <w:rFonts w:ascii="Arial"/>
              </w:rPr>
              <w:t>in a professional manner</w:t>
            </w:r>
          </w:p>
          <w:p w14:paraId="4EE9B89B" w14:textId="77777777" w:rsidR="00786B4D" w:rsidRDefault="00DA1DCF">
            <w:pPr>
              <w:pStyle w:val="Paragraphedeliste"/>
              <w:widowControl w:val="0"/>
              <w:numPr>
                <w:ilvl w:val="0"/>
                <w:numId w:val="5"/>
              </w:numPr>
              <w:tabs>
                <w:tab w:val="left" w:pos="537"/>
              </w:tabs>
              <w:spacing w:before="1" w:after="0" w:line="252" w:lineRule="exact"/>
              <w:ind w:left="536" w:hanging="359"/>
              <w:contextualSpacing w:val="0"/>
              <w:rPr>
                <w:rFonts w:ascii="Arial" w:eastAsia="Arial" w:hAnsi="Arial" w:cs="Arial"/>
              </w:rPr>
            </w:pPr>
            <w:r>
              <w:rPr>
                <w:rFonts w:ascii="Arial"/>
              </w:rPr>
              <w:t>respecting others</w:t>
            </w:r>
            <w:r>
              <w:rPr>
                <w:rFonts w:ascii="Arial"/>
                <w:spacing w:val="1"/>
              </w:rPr>
              <w:t xml:space="preserve"> </w:t>
            </w:r>
            <w:r>
              <w:rPr>
                <w:rFonts w:ascii="Arial"/>
              </w:rPr>
              <w:t>and</w:t>
            </w:r>
            <w:r>
              <w:rPr>
                <w:rFonts w:ascii="Arial"/>
                <w:spacing w:val="-1"/>
              </w:rPr>
              <w:t xml:space="preserve"> </w:t>
            </w:r>
            <w:r>
              <w:rPr>
                <w:rFonts w:ascii="Arial"/>
              </w:rPr>
              <w:t>their</w:t>
            </w:r>
            <w:r>
              <w:rPr>
                <w:rFonts w:ascii="Arial"/>
                <w:spacing w:val="2"/>
              </w:rPr>
              <w:t xml:space="preserve"> </w:t>
            </w:r>
            <w:r>
              <w:rPr>
                <w:rFonts w:ascii="Arial"/>
                <w:spacing w:val="-1"/>
              </w:rPr>
              <w:t>opinions</w:t>
            </w:r>
          </w:p>
          <w:p w14:paraId="775BFF2D" w14:textId="77777777" w:rsidR="00786B4D" w:rsidRDefault="00DA1DCF">
            <w:pPr>
              <w:pStyle w:val="Paragraphedeliste"/>
              <w:widowControl w:val="0"/>
              <w:numPr>
                <w:ilvl w:val="0"/>
                <w:numId w:val="5"/>
              </w:numPr>
              <w:tabs>
                <w:tab w:val="left" w:pos="537"/>
              </w:tabs>
              <w:spacing w:after="0" w:line="252" w:lineRule="exact"/>
              <w:ind w:left="536" w:hanging="359"/>
              <w:contextualSpacing w:val="0"/>
              <w:rPr>
                <w:rFonts w:ascii="Arial" w:eastAsia="Arial" w:hAnsi="Arial" w:cs="Arial"/>
              </w:rPr>
            </w:pPr>
            <w:r>
              <w:rPr>
                <w:rFonts w:ascii="Arial"/>
              </w:rPr>
              <w:t xml:space="preserve">accepting group </w:t>
            </w:r>
            <w:r>
              <w:rPr>
                <w:rFonts w:ascii="Arial"/>
                <w:spacing w:val="-1"/>
              </w:rPr>
              <w:t>decisions</w:t>
            </w:r>
          </w:p>
          <w:p w14:paraId="1F596A18" w14:textId="77777777" w:rsidR="00786B4D" w:rsidRDefault="00DA1DCF">
            <w:pPr>
              <w:pStyle w:val="Paragraphedeliste"/>
              <w:widowControl w:val="0"/>
              <w:numPr>
                <w:ilvl w:val="0"/>
                <w:numId w:val="5"/>
              </w:numPr>
              <w:tabs>
                <w:tab w:val="left" w:pos="538"/>
              </w:tabs>
              <w:spacing w:before="1" w:after="0" w:line="240" w:lineRule="auto"/>
              <w:ind w:right="636" w:hanging="359"/>
              <w:contextualSpacing w:val="0"/>
              <w:rPr>
                <w:rFonts w:ascii="Arial" w:eastAsia="Arial" w:hAnsi="Arial" w:cs="Arial"/>
              </w:rPr>
            </w:pPr>
            <w:r>
              <w:rPr>
                <w:rFonts w:ascii="Arial"/>
              </w:rPr>
              <w:t>ensuring</w:t>
            </w:r>
            <w:r>
              <w:rPr>
                <w:rFonts w:ascii="Arial"/>
                <w:spacing w:val="1"/>
              </w:rPr>
              <w:t xml:space="preserve"> </w:t>
            </w:r>
            <w:r>
              <w:rPr>
                <w:rFonts w:ascii="Arial"/>
              </w:rPr>
              <w:t>that the</w:t>
            </w:r>
            <w:r>
              <w:rPr>
                <w:rFonts w:ascii="Arial"/>
                <w:spacing w:val="-1"/>
              </w:rPr>
              <w:t xml:space="preserve"> views</w:t>
            </w:r>
            <w:r>
              <w:rPr>
                <w:rFonts w:ascii="Arial"/>
                <w:spacing w:val="1"/>
              </w:rPr>
              <w:t xml:space="preserve"> </w:t>
            </w:r>
            <w:r>
              <w:rPr>
                <w:rFonts w:ascii="Arial"/>
              </w:rPr>
              <w:t>of</w:t>
            </w:r>
            <w:r>
              <w:rPr>
                <w:rFonts w:ascii="Arial"/>
                <w:spacing w:val="2"/>
              </w:rPr>
              <w:t xml:space="preserve"> </w:t>
            </w:r>
            <w:r>
              <w:rPr>
                <w:rFonts w:ascii="Arial"/>
              </w:rPr>
              <w:t xml:space="preserve">all (including those </w:t>
            </w:r>
            <w:r>
              <w:rPr>
                <w:rFonts w:ascii="Arial"/>
                <w:spacing w:val="-1"/>
              </w:rPr>
              <w:t xml:space="preserve">whose </w:t>
            </w:r>
            <w:r>
              <w:rPr>
                <w:rFonts w:ascii="Arial"/>
              </w:rPr>
              <w:t>first</w:t>
            </w:r>
            <w:r>
              <w:rPr>
                <w:rFonts w:ascii="Arial"/>
                <w:spacing w:val="39"/>
              </w:rPr>
              <w:t xml:space="preserve"> </w:t>
            </w:r>
            <w:r>
              <w:rPr>
                <w:rFonts w:ascii="Arial"/>
              </w:rPr>
              <w:t>language is</w:t>
            </w:r>
            <w:r>
              <w:rPr>
                <w:rFonts w:ascii="Arial"/>
                <w:spacing w:val="-1"/>
              </w:rPr>
              <w:t xml:space="preserve"> </w:t>
            </w:r>
            <w:r>
              <w:rPr>
                <w:rFonts w:ascii="Arial"/>
              </w:rPr>
              <w:t>not that</w:t>
            </w:r>
            <w:r>
              <w:rPr>
                <w:rFonts w:ascii="Arial"/>
                <w:spacing w:val="2"/>
              </w:rPr>
              <w:t xml:space="preserve"> </w:t>
            </w:r>
            <w:r>
              <w:rPr>
                <w:rFonts w:ascii="Arial"/>
                <w:spacing w:val="-1"/>
              </w:rPr>
              <w:t>of</w:t>
            </w:r>
            <w:r>
              <w:rPr>
                <w:rFonts w:ascii="Arial"/>
              </w:rPr>
              <w:t xml:space="preserve"> the meeting)</w:t>
            </w:r>
            <w:r>
              <w:rPr>
                <w:rFonts w:ascii="Arial"/>
                <w:spacing w:val="2"/>
              </w:rPr>
              <w:t xml:space="preserve"> </w:t>
            </w:r>
            <w:r>
              <w:rPr>
                <w:rFonts w:ascii="Arial"/>
              </w:rPr>
              <w:t>are heard</w:t>
            </w:r>
            <w:r>
              <w:rPr>
                <w:rFonts w:ascii="Arial"/>
                <w:spacing w:val="-1"/>
              </w:rPr>
              <w:t xml:space="preserve"> and</w:t>
            </w:r>
            <w:r>
              <w:rPr>
                <w:rFonts w:ascii="Arial"/>
                <w:spacing w:val="23"/>
              </w:rPr>
              <w:t xml:space="preserve"> </w:t>
            </w:r>
            <w:r>
              <w:rPr>
                <w:rFonts w:ascii="Arial"/>
              </w:rPr>
              <w:t>understood</w:t>
            </w:r>
          </w:p>
        </w:tc>
      </w:tr>
    </w:tbl>
    <w:p w14:paraId="149844FD" w14:textId="77777777" w:rsidR="00786B4D" w:rsidRDefault="00786B4D"/>
    <w:p w14:paraId="309B6C5D" w14:textId="77777777" w:rsidR="00786B4D" w:rsidRDefault="00DA1DCF">
      <w:pPr>
        <w:pStyle w:val="Titre2"/>
        <w:rPr>
          <w:rFonts w:hint="default"/>
        </w:rPr>
      </w:pPr>
      <w:r>
        <w:rPr>
          <w:rFonts w:hint="default"/>
        </w:rPr>
        <w:t>Language</w:t>
      </w:r>
    </w:p>
    <w:p w14:paraId="5598E614" w14:textId="77777777" w:rsidR="00786B4D" w:rsidRDefault="00DA1DCF">
      <w:r>
        <w:t>The iTC work and documents will be executed in the English language.</w:t>
      </w:r>
    </w:p>
    <w:p w14:paraId="65BF733E" w14:textId="77777777" w:rsidR="00786B4D" w:rsidRDefault="00DA1DCF">
      <w:pPr>
        <w:pStyle w:val="Titre2"/>
        <w:rPr>
          <w:rFonts w:hint="default"/>
        </w:rPr>
      </w:pPr>
      <w:r>
        <w:rPr>
          <w:rFonts w:hint="default"/>
        </w:rPr>
        <w:lastRenderedPageBreak/>
        <w:t xml:space="preserve">Revision of the </w:t>
      </w:r>
      <w:r>
        <w:t>T</w:t>
      </w:r>
      <w:r>
        <w:rPr>
          <w:rFonts w:hint="default"/>
        </w:rPr>
        <w:t>erms-of-Reference</w:t>
      </w:r>
    </w:p>
    <w:p w14:paraId="7CB4F387" w14:textId="77777777" w:rsidR="00786B4D" w:rsidRDefault="00DA1DCF">
      <w:r>
        <w:t xml:space="preserve">The ToR should be subject for discussion and revision as needed and agreed upon within the iTC. </w:t>
      </w:r>
    </w:p>
    <w:p w14:paraId="44EF725C" w14:textId="77777777" w:rsidR="00786B4D" w:rsidRDefault="00DA1DCF">
      <w:r>
        <w:t>The CCDB should be informed via the CCDB Liaison whenever changes are made to the ToR that are principal in nature and may affect the endorsement status of the iTC within the CCRA.</w:t>
      </w:r>
    </w:p>
    <w:p w14:paraId="3103180D" w14:textId="77777777" w:rsidR="00786B4D" w:rsidRDefault="00DA1DCF">
      <w:pPr>
        <w:pStyle w:val="Titre2"/>
        <w:ind w:hanging="574"/>
        <w:rPr>
          <w:rFonts w:hint="default"/>
        </w:rPr>
      </w:pPr>
      <w:r>
        <w:t>Decision-making</w:t>
      </w:r>
    </w:p>
    <w:p w14:paraId="5EBE8263" w14:textId="77777777" w:rsidR="00786B4D" w:rsidRDefault="00DA1DCF">
      <w:pPr>
        <w:pStyle w:val="Titre3"/>
        <w:ind w:hanging="718"/>
        <w:rPr>
          <w:rFonts w:hint="default"/>
        </w:rPr>
      </w:pPr>
      <w:r>
        <w:t>Editorial decisions</w:t>
      </w:r>
    </w:p>
    <w:p w14:paraId="4D9CFDBC" w14:textId="77777777" w:rsidR="00786B4D" w:rsidRDefault="00DA1DCF">
      <w:r>
        <w:t>Editorial decisions (including correction of technical inconsistencies) are made at the discretion of the Technical Editor, in consultation with the Core SMEs and iTC Chair when needed.</w:t>
      </w:r>
    </w:p>
    <w:p w14:paraId="1ABEF31C" w14:textId="77777777" w:rsidR="00786B4D" w:rsidRDefault="00DA1DCF">
      <w:pPr>
        <w:pStyle w:val="Titre3"/>
        <w:ind w:hanging="718"/>
        <w:rPr>
          <w:rFonts w:hint="default"/>
        </w:rPr>
      </w:pPr>
      <w:r>
        <w:t>Technical decisions</w:t>
      </w:r>
    </w:p>
    <w:p w14:paraId="2A813C89" w14:textId="77777777" w:rsidR="00786B4D" w:rsidRDefault="00DA1DCF">
      <w:r>
        <w:t xml:space="preserve">Ideally, technical decisions are made by reaching group consensus. In most cases, the Core SMEs will be able to propose a resolution that is acceptable to the iTC and the originator of the issue. </w:t>
      </w:r>
    </w:p>
    <w:p w14:paraId="3AFC128F" w14:textId="77777777" w:rsidR="00786B4D" w:rsidRDefault="00DA1DCF">
      <w:r>
        <w:t>As a guideline, decisions are made according to the following process:</w:t>
      </w:r>
    </w:p>
    <w:p w14:paraId="7360DA07" w14:textId="77777777" w:rsidR="00786B4D" w:rsidRDefault="00DA1DCF">
      <w:pPr>
        <w:pStyle w:val="Paragraphedeliste"/>
        <w:numPr>
          <w:ilvl w:val="0"/>
          <w:numId w:val="8"/>
        </w:numPr>
      </w:pPr>
      <w:r>
        <w:t>An issue is posted by a member, preferably including the member’s proposed solution</w:t>
      </w:r>
    </w:p>
    <w:p w14:paraId="659935D4" w14:textId="77777777" w:rsidR="00786B4D" w:rsidRDefault="00DA1DCF">
      <w:pPr>
        <w:pStyle w:val="Paragraphedeliste"/>
        <w:numPr>
          <w:ilvl w:val="0"/>
          <w:numId w:val="8"/>
        </w:numPr>
      </w:pPr>
      <w:r>
        <w:t>The Core SMEs considers the issue and comments</w:t>
      </w:r>
    </w:p>
    <w:p w14:paraId="41B2E673" w14:textId="77777777" w:rsidR="00786B4D" w:rsidRDefault="00DA1DCF">
      <w:pPr>
        <w:pStyle w:val="Paragraphedeliste"/>
        <w:numPr>
          <w:ilvl w:val="0"/>
          <w:numId w:val="8"/>
        </w:numPr>
      </w:pPr>
      <w:r>
        <w:t>The Core SMEs post a proposed resolution</w:t>
      </w:r>
    </w:p>
    <w:p w14:paraId="073F9ADB" w14:textId="77777777" w:rsidR="00786B4D" w:rsidRDefault="00DA1DCF">
      <w:pPr>
        <w:pStyle w:val="Paragraphedeliste"/>
        <w:numPr>
          <w:ilvl w:val="0"/>
          <w:numId w:val="8"/>
        </w:numPr>
      </w:pPr>
      <w:r>
        <w:t>Technical Editor and original issuer reviews the proposed resolution</w:t>
      </w:r>
    </w:p>
    <w:p w14:paraId="2E246534" w14:textId="77777777" w:rsidR="00786B4D" w:rsidRDefault="00DA1DCF">
      <w:pPr>
        <w:pStyle w:val="Paragraphedeliste"/>
        <w:numPr>
          <w:ilvl w:val="0"/>
          <w:numId w:val="8"/>
        </w:numPr>
        <w:spacing w:before="240"/>
      </w:pPr>
      <w:r>
        <w:t>Technical Editor makes a judgment</w:t>
      </w:r>
    </w:p>
    <w:p w14:paraId="454B44B9" w14:textId="77777777" w:rsidR="00786B4D" w:rsidRDefault="00DA1DCF">
      <w:pPr>
        <w:pStyle w:val="Paragraphedeliste"/>
        <w:numPr>
          <w:ilvl w:val="1"/>
          <w:numId w:val="8"/>
        </w:numPr>
      </w:pPr>
      <w:r>
        <w:t>Needs further study – notify the iTC, send back to (3)</w:t>
      </w:r>
    </w:p>
    <w:p w14:paraId="739835F6" w14:textId="77777777" w:rsidR="00786B4D" w:rsidRDefault="00DA1DCF">
      <w:pPr>
        <w:pStyle w:val="Paragraphedeliste"/>
        <w:numPr>
          <w:ilvl w:val="1"/>
          <w:numId w:val="8"/>
        </w:numPr>
      </w:pPr>
      <w:r>
        <w:t>Needs a vote – iTC votes, then send back to (5)</w:t>
      </w:r>
    </w:p>
    <w:p w14:paraId="315B0685" w14:textId="77777777" w:rsidR="00786B4D" w:rsidRDefault="00DA1DCF">
      <w:pPr>
        <w:pStyle w:val="Paragraphedeliste"/>
        <w:numPr>
          <w:ilvl w:val="1"/>
          <w:numId w:val="8"/>
        </w:numPr>
      </w:pPr>
      <w:r>
        <w:t>Proposed resolution is accepted – notify the iTC, implement, and close issue</w:t>
      </w:r>
    </w:p>
    <w:p w14:paraId="0C15E261" w14:textId="77777777" w:rsidR="00786B4D" w:rsidRDefault="00DA1DCF">
      <w:pPr>
        <w:pStyle w:val="Paragraphedeliste"/>
        <w:numPr>
          <w:ilvl w:val="0"/>
          <w:numId w:val="8"/>
        </w:numPr>
      </w:pPr>
      <w:r>
        <w:t>Implement 5(c) and close the issue.</w:t>
      </w:r>
    </w:p>
    <w:p w14:paraId="3E9A5058" w14:textId="77777777" w:rsidR="00786B4D" w:rsidRDefault="00DA1DCF">
      <w:r>
        <w:t>Other iTC members are encouraged to post comments in response to issues and proposed resolutions at any time.</w:t>
      </w:r>
    </w:p>
    <w:p w14:paraId="41092725" w14:textId="77777777" w:rsidR="00786B4D" w:rsidRDefault="00DA1DCF">
      <w:r>
        <w:t xml:space="preserve">A typical issue should be resolved within a two week period. Some issues may require more time for study and deliberation or due to holidays or other events. </w:t>
      </w:r>
    </w:p>
    <w:p w14:paraId="172F94DB" w14:textId="77777777" w:rsidR="00786B4D" w:rsidRDefault="00DA1DCF">
      <w:pPr>
        <w:pStyle w:val="Titre2"/>
        <w:ind w:left="720" w:hanging="574"/>
        <w:rPr>
          <w:rFonts w:hint="default"/>
        </w:rPr>
      </w:pPr>
      <w:r>
        <w:rPr>
          <w:rFonts w:hint="default"/>
        </w:rPr>
        <w:t>Voting</w:t>
      </w:r>
    </w:p>
    <w:p w14:paraId="176E43F1" w14:textId="77777777" w:rsidR="00786B4D" w:rsidRDefault="00DA1DCF">
      <w:r>
        <w:t>Decision shall be taken on the basis of the consensus principle, as defined in in ISO/IEC Guide 2:2004.</w:t>
      </w:r>
    </w:p>
    <w:p w14:paraId="7C3138BB" w14:textId="77777777" w:rsidR="00786B4D" w:rsidRDefault="00DA1DCF">
      <w:pPr>
        <w:ind w:left="720"/>
      </w:pPr>
      <w:r>
        <w:t>"consensus: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075A6961" w14:textId="77777777" w:rsidR="00786B4D" w:rsidRDefault="00DA1DCF">
      <w:pPr>
        <w:ind w:firstLine="720"/>
      </w:pPr>
      <w:r>
        <w:t>NOTE Consensus need not imply unanimity."</w:t>
      </w:r>
    </w:p>
    <w:p w14:paraId="32896310" w14:textId="77777777" w:rsidR="00786B4D" w:rsidRDefault="00DA1DCF">
      <w:r>
        <w:lastRenderedPageBreak/>
        <w:t xml:space="preserve">Voting is used infrequently as a way to formally decide on a particular issue or on the proposed completion of a development phase. </w:t>
      </w:r>
    </w:p>
    <w:p w14:paraId="5BAA38D3" w14:textId="77777777" w:rsidR="00786B4D" w:rsidRDefault="00DA1DCF">
      <w:r>
        <w:t>One vote is allowed for each member organization, not for each individual member.  “Organization” is defined according to the definition adopted by the CCUF; for commercial enterprises, a parent company and all of its divisions and subsidiaries comprise one organization. It is the responsibility of each organization to determine which individual member will cast a vote on its behalf.</w:t>
      </w:r>
    </w:p>
    <w:p w14:paraId="2C52D297" w14:textId="77777777" w:rsidR="00786B4D" w:rsidRDefault="00DA1DCF">
      <w:r>
        <w:t>As a guideline, voting takes place according to the following process:</w:t>
      </w:r>
    </w:p>
    <w:p w14:paraId="0065BFD4" w14:textId="77777777" w:rsidR="00786B4D" w:rsidRDefault="00DA1DCF">
      <w:pPr>
        <w:pStyle w:val="Paragraphedeliste"/>
        <w:numPr>
          <w:ilvl w:val="0"/>
          <w:numId w:val="1"/>
        </w:numPr>
      </w:pPr>
      <w:r>
        <w:t>A Call for Votes is posted, including the mechanism for casting ballots and time period during which ballots are accepted</w:t>
      </w:r>
    </w:p>
    <w:p w14:paraId="5A7CDABE" w14:textId="77777777" w:rsidR="00786B4D" w:rsidRDefault="00DA1DCF">
      <w:pPr>
        <w:pStyle w:val="Paragraphedeliste"/>
        <w:numPr>
          <w:ilvl w:val="0"/>
          <w:numId w:val="1"/>
        </w:numPr>
      </w:pPr>
      <w:r>
        <w:t>At the end of the voting period, ballots are tabulated and reviewed by the Chairperson or the Technical Editor</w:t>
      </w:r>
    </w:p>
    <w:p w14:paraId="02E083BE" w14:textId="77777777" w:rsidR="00786B4D" w:rsidRDefault="00DA1DCF">
      <w:pPr>
        <w:pStyle w:val="Paragraphedeliste"/>
        <w:numPr>
          <w:ilvl w:val="0"/>
          <w:numId w:val="1"/>
        </w:numPr>
      </w:pPr>
      <w:r>
        <w:t xml:space="preserve">Results of voting are posted, including a summary of the vote and the votes cast by each organization. </w:t>
      </w:r>
    </w:p>
    <w:p w14:paraId="7A2AD448" w14:textId="77777777" w:rsidR="00786B4D" w:rsidRDefault="00DA1DCF">
      <w:r>
        <w:t xml:space="preserve">This process is illustrated, below. Timing for each part of the process is provided as a benchmark. A typical voting cycle should be completed within a three-week period. Some voting periods may be longer due to holidays or other events. </w:t>
      </w:r>
    </w:p>
    <w:p w14:paraId="581EBA34" w14:textId="77777777" w:rsidR="00786B4D" w:rsidRDefault="00DA1DCF">
      <w:pPr>
        <w:keepNext/>
        <w:jc w:val="center"/>
      </w:pPr>
      <w:r>
        <w:rPr>
          <w:noProof/>
          <w:lang w:val="fr-FR" w:eastAsia="fr-FR"/>
        </w:rPr>
        <mc:AlternateContent>
          <mc:Choice Requires="wps">
            <w:drawing>
              <wp:inline distT="0" distB="0" distL="0" distR="0" wp14:anchorId="794E963F" wp14:editId="56E6E2A6">
                <wp:extent cx="4564379" cy="1429384"/>
                <wp:effectExtent l="0" t="0" r="0" b="0"/>
                <wp:docPr id="1" name="Forme libre 1"/>
                <wp:cNvGraphicFramePr/>
                <a:graphic xmlns:a="http://schemas.openxmlformats.org/drawingml/2006/main">
                  <a:graphicData uri="http://schemas.microsoft.com/office/word/2010/wordprocessingShape">
                    <wps:wsp>
                      <wps:cNvSpPr/>
                      <wps:spPr bwMode="auto">
                        <a:xfrm>
                          <a:off x="0" y="0"/>
                          <a:ext cx="4564380" cy="1429385"/>
                        </a:xfrm>
                        <a:custGeom>
                          <a:avLst/>
                          <a:gdLst>
                            <a:gd name="gd0" fmla="val 65536"/>
                            <a:gd name="gd1" fmla="?: 1 1 0"/>
                            <a:gd name="gd2" fmla="+- gd1 1 0"/>
                            <a:gd name="gd3" fmla="+- 0 0 gd2"/>
                            <a:gd name="gd4" fmla="*/ gd3 1 2"/>
                            <a:gd name="gd5" fmla="*/ gd4 21600 21600"/>
                            <a:gd name="gd6" fmla="*/ gd4 21600 21600"/>
                            <a:gd name="gd7" fmla="+- gd1 0 1"/>
                            <a:gd name="gd8" fmla="*/ gd7 1 2"/>
                            <a:gd name="gd9" fmla="*/ gd8 21600 21600"/>
                            <a:gd name="gd10" fmla="+- gd9 21600 0"/>
                            <a:gd name="gd11" fmla="*/ gd8 21600 21600"/>
                            <a:gd name="gd12" fmla="+- gd11 21600 0"/>
                            <a:gd name="gd13" fmla="val gd5"/>
                            <a:gd name="gd14" fmla="val gd6"/>
                            <a:gd name="gd15" fmla="val gd5"/>
                            <a:gd name="gd16" fmla="val gd12"/>
                            <a:gd name="gd17" fmla="val gd10"/>
                            <a:gd name="gd18" fmla="val gd12"/>
                            <a:gd name="gd19" fmla="val gd10"/>
                            <a:gd name="gd20" fmla="val gd6"/>
                            <a:gd name="gd21" fmla="*/ w 0 21600"/>
                            <a:gd name="gd22" fmla="*/ h 0 21600"/>
                            <a:gd name="gd23" fmla="*/ w 21600 21600"/>
                            <a:gd name="gd24" fmla="*/ h 21600 21600"/>
                          </a:gdLst>
                          <a:ahLst/>
                          <a:cxnLst/>
                          <a:rect l="gd21" t="gd22" r="gd23" b="gd24"/>
                          <a:pathLst>
                            <a:path w="21600" h="21600" extrusionOk="0">
                              <a:moveTo>
                                <a:pt x="gd13" y="gd14"/>
                              </a:moveTo>
                              <a:lnTo>
                                <a:pt x="gd15" y="gd16"/>
                              </a:lnTo>
                              <a:lnTo>
                                <a:pt x="gd17" y="gd18"/>
                              </a:lnTo>
                              <a:lnTo>
                                <a:pt x="gd19" y="gd20"/>
                              </a:lnTo>
                              <a:close/>
                            </a:path>
                          </a:pathLst>
                        </a:custGeom>
                        <a:blipFill>
                          <a:blip r:embed="rId9"/>
                          <a:stretch/>
                        </a:blipFill>
                        <a:ln>
                          <a:noFill/>
                        </a:ln>
                      </wps:spPr>
                      <wps:bodyPr rot="0">
                        <a:prstTxWarp prst="textNoShape">
                          <a:avLst/>
                        </a:prstTxWarp>
                        <a:noAutofit/>
                      </wps:bodyPr>
                    </wps:wsp>
                  </a:graphicData>
                </a:graphic>
              </wp:inline>
            </w:drawing>
          </mc:Choice>
          <mc:Fallback xmlns:w15="http://schemas.microsoft.com/office/word/2012/wordml">
            <w:pict>
              <v:shape w14:anchorId="4CE18A4B" id="Forme libre 1" o:spid="_x0000_s1026" style="width:359.4pt;height:112.5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" path="m-1,-1r,21601l21600,21600r,-21601l-1,-1xe" stroked="f">
                <v:fill r:id="rId10" o:title="" recolor="t" rotate="t" type="frame"/>
                <v:path arrowok="t" o:extrusionok="f" textboxrect="0,0,21600,21600"/>
                <w10:anchorlock/>
              </v:shape>
            </w:pict>
          </mc:Fallback>
        </mc:AlternateContent>
      </w:r>
    </w:p>
    <w:p w14:paraId="2DDA4AF6" w14:textId="096FF9F9" w:rsidR="00786B4D" w:rsidRDefault="00DA1DCF">
      <w:pPr>
        <w:pStyle w:val="Lgende"/>
        <w:jc w:val="center"/>
      </w:pPr>
      <w:r>
        <w:t xml:space="preserve">Figure </w:t>
      </w:r>
      <w:ins w:id="3" w:author="BRINGER Julien (MORPHO)" w:date="2016-09-06T15:43:00Z">
        <w:r w:rsidR="00212887">
          <w:t>1</w:t>
        </w:r>
      </w:ins>
      <w:del w:id="4" w:author="BRINGER Julien (MORPHO)" w:date="2016-09-06T15:43:00Z">
        <w:r w:rsidDel="00212887">
          <w:delText>2</w:delText>
        </w:r>
      </w:del>
      <w:r>
        <w:t xml:space="preserve"> Guideline Voting Process</w:t>
      </w:r>
    </w:p>
    <w:p w14:paraId="2A7A92B0" w14:textId="77777777" w:rsidR="00786B4D" w:rsidRDefault="00DA1DCF">
      <w:r>
        <w:t>Votes submitted shall be explicit: positive, negative, or abstention. A positive vote may be accompanied by editorial or technical comments, on the understanding that the iTC Chair or Technical Editor (as applicable) will decide how to deal with them. If a voting member finds the proposal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14:paraId="3B5A432D" w14:textId="77777777" w:rsidR="00786B4D" w:rsidRDefault="00DA1DCF">
      <w:r>
        <w:t>A vote is approved if:</w:t>
      </w:r>
    </w:p>
    <w:p w14:paraId="10CFFC01" w14:textId="77777777" w:rsidR="00786B4D" w:rsidRDefault="00DA1DCF">
      <w:pPr>
        <w:pStyle w:val="Paragraphedeliste"/>
        <w:numPr>
          <w:ilvl w:val="0"/>
          <w:numId w:val="10"/>
        </w:numPr>
      </w:pPr>
      <w:r>
        <w:t>a two-thirds majority of the votes cast by the voting members of the iTC are in favour, and</w:t>
      </w:r>
    </w:p>
    <w:p w14:paraId="16035FFF" w14:textId="77777777" w:rsidR="00786B4D" w:rsidRDefault="00DA1DCF">
      <w:pPr>
        <w:pStyle w:val="Paragraphedeliste"/>
        <w:numPr>
          <w:ilvl w:val="0"/>
          <w:numId w:val="10"/>
        </w:numPr>
      </w:pPr>
      <w:r>
        <w:t>not more than one-quarter of the total number of votes cast are negative.</w:t>
      </w:r>
    </w:p>
    <w:p w14:paraId="1A8684DE" w14:textId="77777777" w:rsidR="00786B4D" w:rsidRDefault="00DA1DCF">
      <w:r>
        <w:t>Abstentions are excluded when the votes are counted, as well as negative votes not accompanied by technical reasons.</w:t>
      </w:r>
    </w:p>
    <w:p w14:paraId="35A3FA36" w14:textId="77777777" w:rsidR="00786B4D" w:rsidRDefault="00DA1DCF">
      <w:pPr>
        <w:pStyle w:val="Titre2"/>
        <w:rPr>
          <w:rFonts w:hint="default"/>
        </w:rPr>
      </w:pPr>
      <w:r>
        <w:lastRenderedPageBreak/>
        <w:t>Meetings</w:t>
      </w:r>
    </w:p>
    <w:p w14:paraId="6EC2C0FB" w14:textId="77777777" w:rsidR="00786B4D" w:rsidRDefault="00DA1DCF">
      <w:r>
        <w:t>Meetings are held at times, with frequency, and in forms that are determined by the iTC members.</w:t>
      </w:r>
    </w:p>
    <w:p w14:paraId="40725572" w14:textId="77777777" w:rsidR="00786B4D" w:rsidRDefault="00DA1DCF">
      <w:pPr>
        <w:pStyle w:val="Titre2"/>
        <w:rPr>
          <w:rFonts w:hint="default"/>
        </w:rPr>
      </w:pPr>
      <w:r>
        <w:t>Record-keeping</w:t>
      </w:r>
    </w:p>
    <w:p w14:paraId="7D44BE6B" w14:textId="77777777" w:rsidR="00786B4D" w:rsidRDefault="00DA1DCF">
      <w:r>
        <w:t>The following records are created and maintained:</w:t>
      </w:r>
    </w:p>
    <w:p w14:paraId="5149FE10" w14:textId="77777777" w:rsidR="00786B4D" w:rsidRDefault="00DA1DCF">
      <w:pPr>
        <w:pStyle w:val="Paragraphedeliste"/>
        <w:numPr>
          <w:ilvl w:val="0"/>
          <w:numId w:val="9"/>
        </w:numPr>
      </w:pPr>
      <w:r>
        <w:t>Meeting attendance and summary of decisions</w:t>
      </w:r>
    </w:p>
    <w:p w14:paraId="1EA49AEF" w14:textId="77777777" w:rsidR="00786B4D" w:rsidRDefault="00DA1DCF">
      <w:pPr>
        <w:pStyle w:val="Paragraphedeliste"/>
        <w:numPr>
          <w:ilvl w:val="0"/>
          <w:numId w:val="9"/>
        </w:numPr>
      </w:pPr>
      <w:r>
        <w:t>Action items and their disposition</w:t>
      </w:r>
    </w:p>
    <w:p w14:paraId="2BD8849D" w14:textId="77777777" w:rsidR="00786B4D" w:rsidRDefault="00DA1DCF">
      <w:pPr>
        <w:pStyle w:val="Paragraphedeliste"/>
        <w:numPr>
          <w:ilvl w:val="0"/>
          <w:numId w:val="9"/>
        </w:numPr>
      </w:pPr>
      <w:r>
        <w:t>Comments and resolutions</w:t>
      </w:r>
    </w:p>
    <w:p w14:paraId="2C6440F2" w14:textId="77777777" w:rsidR="00786B4D" w:rsidRDefault="00DA1DCF">
      <w:pPr>
        <w:pStyle w:val="Paragraphedeliste"/>
        <w:numPr>
          <w:ilvl w:val="0"/>
          <w:numId w:val="9"/>
        </w:numPr>
      </w:pPr>
      <w:r>
        <w:t>Interim draft documents</w:t>
      </w:r>
    </w:p>
    <w:p w14:paraId="1D1C4973" w14:textId="77777777" w:rsidR="00786B4D" w:rsidRDefault="00DA1DCF">
      <w:pPr>
        <w:pStyle w:val="Paragraphedeliste"/>
        <w:numPr>
          <w:ilvl w:val="0"/>
          <w:numId w:val="9"/>
        </w:numPr>
      </w:pPr>
      <w:r>
        <w:t>iTC Roster with indication of voting members</w:t>
      </w:r>
    </w:p>
    <w:p w14:paraId="613A89D5" w14:textId="77777777" w:rsidR="00786B4D" w:rsidRDefault="00DA1DCF">
      <w:pPr>
        <w:pStyle w:val="Paragraphedeliste"/>
        <w:numPr>
          <w:ilvl w:val="0"/>
          <w:numId w:val="9"/>
        </w:numPr>
      </w:pPr>
      <w:r>
        <w:t>Key persons and affiliations.</w:t>
      </w:r>
    </w:p>
    <w:p w14:paraId="1DC68E0B" w14:textId="77777777" w:rsidR="00786B4D" w:rsidRDefault="00DA1DCF">
      <w:r>
        <w:t>These records are accessible to iTC members.</w:t>
      </w:r>
    </w:p>
    <w:p w14:paraId="6543F16B" w14:textId="77777777" w:rsidR="00786B4D" w:rsidRDefault="00DA1DCF">
      <w:pPr>
        <w:pStyle w:val="Titre2"/>
        <w:rPr>
          <w:rFonts w:hint="default"/>
        </w:rPr>
      </w:pPr>
      <w:r>
        <w:t>Patent and other intellectual property</w:t>
      </w:r>
    </w:p>
    <w:p w14:paraId="7A918343" w14:textId="77777777" w:rsidR="00786B4D" w:rsidRDefault="00DA1DCF">
      <w:pPr>
        <w:pStyle w:val="Titre3"/>
        <w:rPr>
          <w:rFonts w:hint="default"/>
        </w:rPr>
      </w:pPr>
      <w:r>
        <w:t>Essential patents</w:t>
      </w:r>
    </w:p>
    <w:p w14:paraId="3B65A909" w14:textId="77777777" w:rsidR="00786B4D" w:rsidRDefault="00DA1DCF">
      <w:pPr>
        <w:tabs>
          <w:tab w:val="left" w:pos="6480"/>
        </w:tabs>
      </w:pPr>
      <w:r>
        <w:t>“Essential Patent” means any issued or pending patent claim for which its use is necessary (i.e., there is no commercially and technically feasible non-infringing alternative) to fulfill the conformance requirements of the Collaborative Protection Profile or Supporting Documents produced by the iTC.</w:t>
      </w:r>
    </w:p>
    <w:p w14:paraId="4612964F" w14:textId="77777777" w:rsidR="00786B4D" w:rsidRDefault="00DA1DCF">
      <w:pPr>
        <w:tabs>
          <w:tab w:val="left" w:pos="6480"/>
        </w:tabs>
      </w:pPr>
      <w:r>
        <w:t>iTC members must inform the Chairperson if they are personally aware of any potential Essential Patent, regardless of the owner or controller of such patents.</w:t>
      </w:r>
    </w:p>
    <w:p w14:paraId="521D3EF2" w14:textId="77777777" w:rsidR="00786B4D" w:rsidRDefault="00DA1DCF">
      <w:pPr>
        <w:tabs>
          <w:tab w:val="left" w:pos="6480"/>
        </w:tabs>
      </w:pPr>
      <w:r>
        <w:t>As soon as an Essential Patent is identified, the iTC should seek resolution in the following priority order:</w:t>
      </w:r>
    </w:p>
    <w:p w14:paraId="4704B97B" w14:textId="77777777" w:rsidR="00786B4D" w:rsidRDefault="00DA1DCF">
      <w:pPr>
        <w:pStyle w:val="Paragraphedeliste"/>
        <w:numPr>
          <w:ilvl w:val="0"/>
          <w:numId w:val="2"/>
        </w:numPr>
        <w:tabs>
          <w:tab w:val="left" w:pos="6480"/>
        </w:tabs>
      </w:pPr>
      <w:r>
        <w:t>The owner of the Essential Patent grants a license, on reciprocally reasonable and non-discriminatory terms and conditions, to anyone desiring to manufacture, sell, or otherwise employ products conforming to the Collaborative Protection Profile or Supporting Documents; or,</w:t>
      </w:r>
    </w:p>
    <w:p w14:paraId="1B4C8F48" w14:textId="77777777" w:rsidR="00786B4D" w:rsidRDefault="00DA1DCF">
      <w:pPr>
        <w:pStyle w:val="Paragraphedeliste"/>
        <w:numPr>
          <w:ilvl w:val="0"/>
          <w:numId w:val="2"/>
        </w:numPr>
      </w:pPr>
      <w:r>
        <w:t xml:space="preserve">If the owner of the Essential Patent is unwilling or unable to grant such a license, then the iTC should modify the cPP or SDs so as not to infringe on the Essential Patent. </w:t>
      </w:r>
    </w:p>
    <w:p w14:paraId="632190B3" w14:textId="77777777" w:rsidR="00786B4D" w:rsidRDefault="00DA1DCF">
      <w:pPr>
        <w:pStyle w:val="Titre3"/>
        <w:rPr>
          <w:rFonts w:hint="default"/>
        </w:rPr>
      </w:pPr>
      <w:r>
        <w:t>Members’ intellectual property</w:t>
      </w:r>
    </w:p>
    <w:p w14:paraId="19B9112D" w14:textId="77777777" w:rsidR="00786B4D" w:rsidRDefault="00DA1DCF">
      <w:r>
        <w:t>iTC members are solely responsible for protecting their organization’s proprietary, trade secret, or other sensitive information. The Chairperson, other members, and the technical infrastructure used by the iTC, do not provide any assurance of such protection.</w:t>
      </w:r>
    </w:p>
    <w:p w14:paraId="6BD49F45" w14:textId="77777777" w:rsidR="00786B4D" w:rsidRDefault="00DA1DCF">
      <w:pPr>
        <w:pStyle w:val="Titre3"/>
        <w:rPr>
          <w:rFonts w:hint="default"/>
        </w:rPr>
      </w:pPr>
      <w:r>
        <w:t>Work product ownership</w:t>
      </w:r>
    </w:p>
    <w:p w14:paraId="56EF158C" w14:textId="77777777" w:rsidR="00786B4D" w:rsidRDefault="00DA1DCF">
      <w:r>
        <w:t>No copyrights will be asserted on the Collaborative Protection Profile and Supporting Documents. iTC members may use those work products but may not assert moral or authorship rights. The use of those work products is controlled by the Common Criteria evaluation process: claims of conformance to the work products are meaningless without Common Criteria certification.</w:t>
      </w:r>
    </w:p>
    <w:p w14:paraId="2D1A82E3" w14:textId="77777777" w:rsidR="00786B4D" w:rsidRDefault="00DA1DCF">
      <w:pPr>
        <w:pStyle w:val="Titre2"/>
        <w:rPr>
          <w:rFonts w:hint="default"/>
        </w:rPr>
      </w:pPr>
      <w:r>
        <w:lastRenderedPageBreak/>
        <w:t>Inappropriate topics</w:t>
      </w:r>
    </w:p>
    <w:p w14:paraId="6D1C0EEF" w14:textId="77777777" w:rsidR="00786B4D" w:rsidRDefault="00DA1DCF">
      <w:r>
        <w:t>iTC members should not discuss topics that could be interpreted as collusion, such as pricing, licensing terms, territories, market shares, or litigation. iTC members are encouraged to inform the Chairperson if they become aware of such discussions.</w:t>
      </w:r>
    </w:p>
    <w:p w14:paraId="6875EA2C" w14:textId="77777777" w:rsidR="00786B4D" w:rsidRDefault="00DA1DCF">
      <w:pPr>
        <w:pStyle w:val="Titre2"/>
        <w:rPr>
          <w:rFonts w:hint="default"/>
        </w:rPr>
      </w:pPr>
      <w:r>
        <w:t>Common Criteria considerations</w:t>
      </w:r>
    </w:p>
    <w:p w14:paraId="0EA583DD" w14:textId="77777777" w:rsidR="00786B4D" w:rsidRDefault="00DA1DCF">
      <w:r>
        <w:t>The products of this iTC will conform to CCRA requirements for mutual recognition.</w:t>
      </w:r>
    </w:p>
    <w:p w14:paraId="7EC05BA5" w14:textId="77777777" w:rsidR="00786B4D" w:rsidRDefault="00DA1DCF">
      <w:pPr>
        <w:tabs>
          <w:tab w:val="right" w:pos="9360"/>
        </w:tabs>
      </w:pPr>
      <w:r>
        <w:t>Other considerations, such as CC/CEM conformance and PP evaluation, are to be determined.</w:t>
      </w:r>
    </w:p>
    <w:p w14:paraId="3488C925" w14:textId="77777777" w:rsidR="00786B4D" w:rsidRDefault="00DA1DCF">
      <w:pPr>
        <w:pStyle w:val="Titre1"/>
        <w:rPr>
          <w:rFonts w:hint="default"/>
        </w:rPr>
      </w:pPr>
      <w:r>
        <w:t>Roles</w:t>
      </w:r>
    </w:p>
    <w:p w14:paraId="7E99622F" w14:textId="77777777" w:rsidR="00786B4D" w:rsidRDefault="00DA1DCF">
      <w:pPr>
        <w:pStyle w:val="Titre2"/>
        <w:rPr>
          <w:rFonts w:hint="default"/>
        </w:rPr>
      </w:pPr>
      <w:r>
        <w:t>Initiator(s)</w:t>
      </w:r>
    </w:p>
    <w:p w14:paraId="5D58ABCB" w14:textId="723CFF0C" w:rsidR="00786B4D" w:rsidRDefault="00DA1DCF">
      <w:r>
        <w:t>Initiators represent the national government(s) who requested the development of the cPPs and SDs for this technology area. The initiators do not have any particular responsibilities in the iTC, but they can have other roles as well in the iTC according to the ToR.</w:t>
      </w:r>
      <w:r w:rsidR="00751093">
        <w:t xml:space="preserve"> Initiators of the biometric security cPP is IPA (Japan) and </w:t>
      </w:r>
      <w:ins w:id="5" w:author="BRINGER Julien (MORPHO)" w:date="2016-09-08T15:03:00Z">
        <w:r w:rsidR="00302744" w:rsidRPr="00302744">
          <w:t>CCN (Spain)</w:t>
        </w:r>
      </w:ins>
      <w:del w:id="6" w:author="BRINGER Julien (MORPHO)" w:date="2016-09-08T15:03:00Z">
        <w:r w:rsidR="00751093" w:rsidDel="00302744">
          <w:delText>CNI (Spain)</w:delText>
        </w:r>
      </w:del>
      <w:r w:rsidR="00751093">
        <w:t>.</w:t>
      </w:r>
    </w:p>
    <w:p w14:paraId="2DC37B5D" w14:textId="77777777" w:rsidR="00786B4D" w:rsidRDefault="00DA1DCF">
      <w:pPr>
        <w:pStyle w:val="Titre2"/>
        <w:rPr>
          <w:rFonts w:hint="default"/>
        </w:rPr>
      </w:pPr>
      <w:r>
        <w:t>Chairperson(s)</w:t>
      </w:r>
    </w:p>
    <w:p w14:paraId="3F6078D9" w14:textId="77777777" w:rsidR="00382C35" w:rsidRPr="00382C35" w:rsidRDefault="00DA1DCF">
      <w:pPr>
        <w:rPr>
          <w:lang w:eastAsia="ja-JP"/>
        </w:rPr>
      </w:pPr>
      <w:r>
        <w:t>Chairpersons oversee the operation of the iTC in accordance with the ToR: assign or approve key persons, set and manage schedules, convene meetings, plan and lead activities, solicit participation and input, manage issues and discussions.</w:t>
      </w:r>
      <w:r w:rsidR="00382C35">
        <w:t xml:space="preserve"> </w:t>
      </w:r>
      <w:r w:rsidR="00382C35" w:rsidRPr="003B35EB">
        <w:rPr>
          <w:rFonts w:hint="eastAsia"/>
          <w:lang w:eastAsia="ja-JP"/>
        </w:rPr>
        <w:t>C</w:t>
      </w:r>
      <w:r w:rsidR="00382C35" w:rsidRPr="003B35EB">
        <w:rPr>
          <w:lang w:eastAsia="ja-JP"/>
        </w:rPr>
        <w:t>hairpersons can also work as core SMEs and make comments or vote on any technical issues. However comments or vote from chairpersons are treated</w:t>
      </w:r>
      <w:r w:rsidR="00E76981" w:rsidRPr="003B35EB">
        <w:rPr>
          <w:lang w:eastAsia="ja-JP"/>
        </w:rPr>
        <w:t xml:space="preserve"> equally and any decision-making should be done as described at 7.6 “</w:t>
      </w:r>
      <w:r w:rsidR="00E76981" w:rsidRPr="003B35EB">
        <w:t>Decision-making”.</w:t>
      </w:r>
    </w:p>
    <w:p w14:paraId="73090368" w14:textId="77777777" w:rsidR="00786B4D" w:rsidRDefault="00DA1DCF">
      <w:r>
        <w:t>Every 12 months, or when necessary due to vacancies, or when so requested by members of the iTC, the iTC Chair should discuss the current assignments of key persons with the iTC membership.</w:t>
      </w:r>
    </w:p>
    <w:p w14:paraId="3BD4A02C" w14:textId="77777777" w:rsidR="00786B4D" w:rsidRDefault="00DA1DCF">
      <w:pPr>
        <w:pStyle w:val="Titre2"/>
        <w:rPr>
          <w:rFonts w:hint="default"/>
        </w:rPr>
      </w:pPr>
      <w:r>
        <w:rPr>
          <w:rFonts w:hint="default"/>
        </w:rPr>
        <w:t>Record Manager</w:t>
      </w:r>
    </w:p>
    <w:p w14:paraId="67118755" w14:textId="77777777" w:rsidR="00786B4D" w:rsidRDefault="00DA1DCF">
      <w:r>
        <w:t>The record manager is a role that primarily supports the iTC Chair. Unless agreed otherwise with the iTC Chair, the responsibilities include:</w:t>
      </w:r>
    </w:p>
    <w:p w14:paraId="2681AF6F" w14:textId="77777777" w:rsidR="00786B4D" w:rsidRDefault="00DA1DCF">
      <w:pPr>
        <w:pStyle w:val="Paragraphedeliste"/>
        <w:numPr>
          <w:ilvl w:val="0"/>
          <w:numId w:val="7"/>
        </w:numPr>
      </w:pPr>
      <w:r>
        <w:t>Establish and maintain a record with key persons and their affiliations.</w:t>
      </w:r>
    </w:p>
    <w:p w14:paraId="5833E9D9" w14:textId="77777777" w:rsidR="00786B4D" w:rsidRDefault="00DA1DCF">
      <w:pPr>
        <w:pStyle w:val="Paragraphedeliste"/>
        <w:numPr>
          <w:ilvl w:val="0"/>
          <w:numId w:val="7"/>
        </w:numPr>
      </w:pPr>
      <w:r>
        <w:t>Establish and maintain an updated roster, including identity of organisations/nations eligible to vote.</w:t>
      </w:r>
    </w:p>
    <w:p w14:paraId="5A9F1055" w14:textId="77777777" w:rsidR="00786B4D" w:rsidRDefault="00DA1DCF">
      <w:pPr>
        <w:pStyle w:val="Paragraphedeliste"/>
        <w:numPr>
          <w:ilvl w:val="0"/>
          <w:numId w:val="7"/>
        </w:numPr>
      </w:pPr>
      <w:r>
        <w:t>Administrate membership applications.</w:t>
      </w:r>
    </w:p>
    <w:p w14:paraId="2342794D" w14:textId="77777777" w:rsidR="00786B4D" w:rsidRDefault="00DA1DCF">
      <w:pPr>
        <w:pStyle w:val="Paragraphedeliste"/>
        <w:numPr>
          <w:ilvl w:val="0"/>
          <w:numId w:val="7"/>
        </w:numPr>
      </w:pPr>
      <w:r>
        <w:t>Keep mailing lists up to date.</w:t>
      </w:r>
    </w:p>
    <w:p w14:paraId="48345271" w14:textId="77777777" w:rsidR="00786B4D" w:rsidRDefault="00DA1DCF">
      <w:pPr>
        <w:pStyle w:val="Paragraphedeliste"/>
        <w:numPr>
          <w:ilvl w:val="0"/>
          <w:numId w:val="7"/>
        </w:numPr>
      </w:pPr>
      <w:r>
        <w:t>Provide access for new members to appropriate iTC resources.</w:t>
      </w:r>
    </w:p>
    <w:p w14:paraId="1A4BA03B" w14:textId="77777777" w:rsidR="00786B4D" w:rsidRDefault="00DA1DCF">
      <w:pPr>
        <w:pStyle w:val="Paragraphedeliste"/>
        <w:numPr>
          <w:ilvl w:val="0"/>
          <w:numId w:val="7"/>
        </w:numPr>
      </w:pPr>
      <w:r>
        <w:t xml:space="preserve">Make notes of meetings. </w:t>
      </w:r>
    </w:p>
    <w:p w14:paraId="624EAF7A" w14:textId="77777777" w:rsidR="00786B4D" w:rsidRDefault="00DA1DCF">
      <w:pPr>
        <w:pStyle w:val="Paragraphedeliste"/>
        <w:numPr>
          <w:ilvl w:val="0"/>
          <w:numId w:val="7"/>
        </w:numPr>
      </w:pPr>
      <w:r>
        <w:t>Keep the iTC action item list updated.</w:t>
      </w:r>
    </w:p>
    <w:p w14:paraId="7FAED66D" w14:textId="77777777" w:rsidR="00786B4D" w:rsidRDefault="00DA1DCF">
      <w:pPr>
        <w:pStyle w:val="Paragraphedeliste"/>
        <w:numPr>
          <w:ilvl w:val="0"/>
          <w:numId w:val="7"/>
        </w:numPr>
      </w:pPr>
      <w:r>
        <w:t>Ensure that iTC records are maintained, available and in good order.</w:t>
      </w:r>
    </w:p>
    <w:p w14:paraId="7164FE25" w14:textId="77777777" w:rsidR="00786B4D" w:rsidRDefault="00DA1DCF">
      <w:pPr>
        <w:pStyle w:val="Paragraphedeliste"/>
        <w:numPr>
          <w:ilvl w:val="0"/>
          <w:numId w:val="7"/>
        </w:numPr>
      </w:pPr>
      <w:r>
        <w:t>Support the iTC Chair in daily operation of the iTC.</w:t>
      </w:r>
    </w:p>
    <w:p w14:paraId="4A76B6AB" w14:textId="77777777" w:rsidR="00786B4D" w:rsidRDefault="00DA1DCF">
      <w:pPr>
        <w:pStyle w:val="Titre2"/>
        <w:rPr>
          <w:rFonts w:hint="default"/>
        </w:rPr>
      </w:pPr>
      <w:r>
        <w:lastRenderedPageBreak/>
        <w:t>Technical Editor(s)</w:t>
      </w:r>
    </w:p>
    <w:p w14:paraId="474AA73F" w14:textId="77777777" w:rsidR="00786B4D" w:rsidRDefault="00DA1DCF">
      <w:r>
        <w:t xml:space="preserve">Technical Editors serve as the primary author for the cPPs and SDs: create and update documents to reflect the decisions of the iTC, post drafts for access by iTC members, and finalize drafts for approval. </w:t>
      </w:r>
    </w:p>
    <w:p w14:paraId="15FEEFA9" w14:textId="77777777" w:rsidR="00786B4D" w:rsidRDefault="00DA1DCF">
      <w:pPr>
        <w:pStyle w:val="Titre2"/>
        <w:rPr>
          <w:rFonts w:hint="default"/>
        </w:rPr>
      </w:pPr>
      <w:r>
        <w:t>Core SMEs</w:t>
      </w:r>
    </w:p>
    <w:p w14:paraId="703CDCB7" w14:textId="77777777" w:rsidR="00786B4D" w:rsidRDefault="00DA1DCF">
      <w:r>
        <w:t>Core Subject Matter Experts comprise a team that develops the initial drafts of cPPs and SDs, evaluates issues and comments, and proposes appropriate and equitable resolutions to the iTC. The Core SME team is composed of a balance of industry, end user, and Common Criteria experts who can work effectively with the rest of the iTC members. Core SMEs should have adequate competence, time and resources available in order to contribute to provide timely resolutions to the iTC.</w:t>
      </w:r>
    </w:p>
    <w:p w14:paraId="69EC4CC4" w14:textId="77777777" w:rsidR="00786B4D" w:rsidRDefault="00DA1DCF">
      <w:pPr>
        <w:pStyle w:val="Titre3"/>
        <w:rPr>
          <w:rFonts w:hint="default"/>
        </w:rPr>
      </w:pPr>
      <w:r>
        <w:t>Industry SMEs</w:t>
      </w:r>
    </w:p>
    <w:p w14:paraId="2949F7D0" w14:textId="77777777" w:rsidR="00786B4D" w:rsidRDefault="00DA1DCF">
      <w:r>
        <w:t xml:space="preserve">Industry SMEs provide knowledge of the technology area and experience with product evaluation. They also help make appropriate decisions based on their practical knowledge of markets, customer expectations, implementation, and costs. </w:t>
      </w:r>
    </w:p>
    <w:p w14:paraId="15B49CAA" w14:textId="77777777" w:rsidR="00786B4D" w:rsidRDefault="00DA1DCF">
      <w:pPr>
        <w:pStyle w:val="Titre3"/>
        <w:rPr>
          <w:rFonts w:hint="default"/>
        </w:rPr>
      </w:pPr>
      <w:r>
        <w:rPr>
          <w:rFonts w:hint="default"/>
        </w:rPr>
        <w:t xml:space="preserve">Lab </w:t>
      </w:r>
      <w:r>
        <w:t xml:space="preserve"> SMEs</w:t>
      </w:r>
    </w:p>
    <w:p w14:paraId="4CEADEC7" w14:textId="77777777" w:rsidR="00786B4D" w:rsidRDefault="00DA1DCF">
      <w:r>
        <w:t>Lab SMEs provide a solid understanding the evaluation process in the various schemes under the CCRA, and can offer contributions from a unique perspective. They can offer perspective on evaluation activities (what the evaluator does to test or otherwise confirm compliance with requirements), and well as ensuring the requirements are written in such a way that there can be a clear pass/fail criteria.</w:t>
      </w:r>
    </w:p>
    <w:p w14:paraId="69715AE5" w14:textId="77777777" w:rsidR="00786B4D" w:rsidRDefault="00DA1DCF">
      <w:pPr>
        <w:pStyle w:val="Titre3"/>
        <w:rPr>
          <w:rFonts w:hint="default"/>
        </w:rPr>
      </w:pPr>
      <w:r>
        <w:rPr>
          <w:rFonts w:hint="default"/>
        </w:rPr>
        <w:t xml:space="preserve">Certification Body </w:t>
      </w:r>
      <w:r>
        <w:t>SMEs</w:t>
      </w:r>
    </w:p>
    <w:p w14:paraId="3CB904E5" w14:textId="77777777" w:rsidR="00786B4D" w:rsidRDefault="00DA1DCF">
      <w:r>
        <w:t>Common Criteria certification bodies provide knowledge and experience in the expression of functional and assurance requirements in the language of the CC, and help ensure that the cPP and SDs comply with CCRA-accepted standards and practices.</w:t>
      </w:r>
    </w:p>
    <w:p w14:paraId="20FD88C7" w14:textId="77777777" w:rsidR="00786B4D" w:rsidRDefault="00DA1DCF">
      <w:pPr>
        <w:pStyle w:val="Titre3"/>
        <w:rPr>
          <w:rFonts w:hint="default"/>
        </w:rPr>
      </w:pPr>
      <w:r>
        <w:rPr>
          <w:rFonts w:hint="default"/>
        </w:rPr>
        <w:t>Other</w:t>
      </w:r>
      <w:r>
        <w:t xml:space="preserve"> SMEs</w:t>
      </w:r>
    </w:p>
    <w:p w14:paraId="39750DFD" w14:textId="77777777" w:rsidR="00786B4D" w:rsidRDefault="00DA1DCF">
      <w:r>
        <w:t>Other SMEs can come from a wide range of background, including government technical experts, end user representatives, as well as consultants or those from academia.</w:t>
      </w:r>
    </w:p>
    <w:p w14:paraId="5AA678A0" w14:textId="77777777" w:rsidR="00786B4D" w:rsidRDefault="00DA1DCF">
      <w:pPr>
        <w:pStyle w:val="Titre1"/>
        <w:rPr>
          <w:rFonts w:hint="default"/>
        </w:rPr>
      </w:pPr>
      <w:r>
        <w:rPr>
          <w:rFonts w:hint="default"/>
        </w:rPr>
        <w:t>References</w:t>
      </w:r>
    </w:p>
    <w:p w14:paraId="3F6E8A89" w14:textId="77777777" w:rsidR="00786B4D" w:rsidRDefault="00DA1DCF">
      <w:r>
        <w:t xml:space="preserve"> [1] “</w:t>
      </w:r>
      <w:r w:rsidR="00DD0342">
        <w:t>Biometrics Security</w:t>
      </w:r>
      <w:r>
        <w:t xml:space="preserve"> Essential Security Requirements,” [Online]. Available: </w:t>
      </w:r>
    </w:p>
    <w:p w14:paraId="0EC57FA4" w14:textId="77777777" w:rsidR="00786B4D" w:rsidRDefault="007866A1">
      <w:hyperlink r:id="rId11" w:history="1">
        <w:r w:rsidR="00DA1DCF">
          <w:rPr>
            <w:rStyle w:val="Lienhypertexte"/>
          </w:rPr>
          <w:t>link when draft is complete</w:t>
        </w:r>
      </w:hyperlink>
      <w:r w:rsidR="00DA1DCF">
        <w:t xml:space="preserve"> . </w:t>
      </w:r>
    </w:p>
    <w:p w14:paraId="49BE7033" w14:textId="77777777" w:rsidR="00786B4D" w:rsidRDefault="00DA1DCF">
      <w:r>
        <w:t>[2] “</w:t>
      </w:r>
      <w:r w:rsidR="00DD0342">
        <w:t>Biometrics Security</w:t>
      </w:r>
      <w:r>
        <w:t xml:space="preserve"> Inte</w:t>
      </w:r>
      <w:bookmarkStart w:id="7" w:name="_GoBack"/>
      <w:bookmarkEnd w:id="7"/>
      <w:r>
        <w:t>rnational Technical Community – Key persons and affiliations,” [Online]. Available at: link TBD</w:t>
      </w:r>
      <w:r w:rsidR="00C8768E">
        <w:t xml:space="preserve"> (when available)</w:t>
      </w:r>
    </w:p>
    <w:p w14:paraId="29E32228" w14:textId="77777777" w:rsidR="00786B4D" w:rsidRDefault="00DA1DCF">
      <w:pPr>
        <w:rPr>
          <w:rStyle w:val="Lienhypertexte"/>
        </w:rPr>
      </w:pPr>
      <w:r>
        <w:t xml:space="preserve">[3] “Establishing International Technical Communities and collaborative Protection Profiles development,” [Online]. Available at: </w:t>
      </w:r>
      <w:hyperlink r:id="rId12" w:history="1">
        <w:r>
          <w:rPr>
            <w:rStyle w:val="Lienhypertexte"/>
          </w:rPr>
          <w:t>http://www.commoncriteriaportal.org/files/communities/Establishing%20iTCs%20and%20cPP%20development%20-%20v0-7.pdf</w:t>
        </w:r>
      </w:hyperlink>
    </w:p>
    <w:p w14:paraId="09A212E7" w14:textId="77777777" w:rsidR="00786B4D" w:rsidRDefault="002C5840">
      <w:r>
        <w:lastRenderedPageBreak/>
        <w:t>[4</w:t>
      </w:r>
      <w:r w:rsidR="00DA1DCF">
        <w:t xml:space="preserve">] “ISO Code of Conduct for the technical work”, </w:t>
      </w:r>
    </w:p>
    <w:p w14:paraId="29BBEE81" w14:textId="77777777" w:rsidR="00786B4D" w:rsidRDefault="00DA1DCF">
      <w:r>
        <w:t xml:space="preserve">Available at: </w:t>
      </w:r>
      <w:hyperlink r:id="rId13" w:history="1">
        <w:r w:rsidR="003B35EB" w:rsidRPr="006A1DF5">
          <w:rPr>
            <w:rStyle w:val="Lienhypertexte"/>
          </w:rPr>
          <w:t>http://www.iso.org/iso/codes_of_conduct.pdf</w:t>
        </w:r>
      </w:hyperlink>
    </w:p>
    <w:p w14:paraId="29B98263" w14:textId="77777777" w:rsidR="003B35EB" w:rsidRDefault="003B35EB"/>
    <w:p w14:paraId="4CCBDA4B" w14:textId="77777777" w:rsidR="00786B4D" w:rsidRDefault="00786B4D"/>
    <w:p w14:paraId="43825047" w14:textId="77777777" w:rsidR="00786B4D" w:rsidRDefault="00786B4D"/>
    <w:sectPr w:rsidR="00786B4D">
      <w:headerReference w:type="even" r:id="rId14"/>
      <w:headerReference w:type="default" r:id="rId15"/>
      <w:footerReference w:type="default" r:id="rId16"/>
      <w:headerReference w:type="first" r:id="rId17"/>
      <w:pgSz w:w="12240" w:h="15840"/>
      <w:pgMar w:top="1440" w:right="1440" w:bottom="1440" w:left="1440" w:header="720" w:footer="72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D76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3E5C6" w14:textId="77777777" w:rsidR="007866A1" w:rsidRDefault="007866A1">
      <w:pPr>
        <w:spacing w:after="0" w:line="240" w:lineRule="auto"/>
      </w:pPr>
      <w:r>
        <w:separator/>
      </w:r>
    </w:p>
  </w:endnote>
  <w:endnote w:type="continuationSeparator" w:id="0">
    <w:p w14:paraId="2C4B16FA" w14:textId="77777777" w:rsidR="007866A1" w:rsidRDefault="0078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AD715" w14:textId="77777777" w:rsidR="005A1B28" w:rsidRDefault="005A1B28">
    <w:pPr>
      <w:pStyle w:val="Pieddepage"/>
      <w:jc w:val="right"/>
    </w:pPr>
    <w:r>
      <w:fldChar w:fldCharType="begin"/>
    </w:r>
    <w:r>
      <w:instrText xml:space="preserve"> PAGE   \* MERGEFORMAT </w:instrText>
    </w:r>
    <w:r>
      <w:fldChar w:fldCharType="separate"/>
    </w:r>
    <w:r w:rsidR="00CC5A63">
      <w:rPr>
        <w:noProof/>
      </w:rPr>
      <w:t>8</w:t>
    </w:r>
    <w:r>
      <w:fldChar w:fldCharType="end"/>
    </w:r>
  </w:p>
  <w:p w14:paraId="78DA355D" w14:textId="77777777" w:rsidR="005A1B28" w:rsidRDefault="005A1B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62495" w14:textId="77777777" w:rsidR="007866A1" w:rsidRDefault="007866A1">
      <w:pPr>
        <w:spacing w:after="0" w:line="240" w:lineRule="auto"/>
      </w:pPr>
      <w:r>
        <w:separator/>
      </w:r>
    </w:p>
  </w:footnote>
  <w:footnote w:type="continuationSeparator" w:id="0">
    <w:p w14:paraId="32270160" w14:textId="77777777" w:rsidR="007866A1" w:rsidRDefault="00786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BF921" w14:textId="77777777" w:rsidR="00A953E1" w:rsidRPr="00694555" w:rsidRDefault="00A953E1" w:rsidP="00A953E1">
    <w:pPr>
      <w:pStyle w:val="Textebrut"/>
      <w:rPr>
        <w:rFonts w:ascii="Courier New" w:hAnsi="Courier New" w:cs="Courier New"/>
      </w:rPr>
    </w:pPr>
    <w:bookmarkStart w:id="8" w:name="aliashClassificationHead1HeaderEvenPages"/>
  </w:p>
  <w:p w14:paraId="08C13631" w14:textId="77777777" w:rsidR="005A1B28" w:rsidRDefault="005A1B28">
    <w:pPr>
      <w:pStyle w:val="En-tte"/>
    </w:pPr>
  </w:p>
  <w:bookmarkEnd w:id="8"/>
  <w:p w14:paraId="7748A90C" w14:textId="77777777" w:rsidR="005A1B28" w:rsidRDefault="005A1B2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0A307" w14:textId="77777777" w:rsidR="00A953E1" w:rsidRPr="003B3D12" w:rsidRDefault="00A953E1" w:rsidP="00A953E1">
    <w:pPr>
      <w:pStyle w:val="Textebrut"/>
      <w:rPr>
        <w:rFonts w:ascii="Courier New" w:hAnsi="Courier New" w:cs="Courier New"/>
      </w:rPr>
    </w:pPr>
    <w:bookmarkStart w:id="9" w:name="aliashClassificationHeader1HeaderPrimary"/>
  </w:p>
  <w:p w14:paraId="3E7AF140" w14:textId="77777777" w:rsidR="005A1B28" w:rsidRDefault="005A1B28">
    <w:pPr>
      <w:pStyle w:val="En-tte"/>
    </w:pPr>
  </w:p>
  <w:bookmarkEnd w:id="9"/>
  <w:p w14:paraId="0D85F673" w14:textId="77777777" w:rsidR="005A1B28" w:rsidRDefault="005A1B2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A2BA7" w14:textId="77777777" w:rsidR="00A953E1" w:rsidRPr="00AE2C1E" w:rsidRDefault="00A953E1">
    <w:pPr>
      <w:pStyle w:val="Textebrut"/>
      <w:rPr>
        <w:rFonts w:ascii="Courier New" w:hAnsi="Courier New" w:cs="Courier New"/>
      </w:rPr>
    </w:pPr>
    <w:bookmarkStart w:id="10" w:name="aliashClassificationHead1HeaderFirstPage"/>
  </w:p>
  <w:p w14:paraId="0499AC65" w14:textId="77777777" w:rsidR="005A1B28" w:rsidRDefault="005A1B28">
    <w:pPr>
      <w:pStyle w:val="En-tte"/>
    </w:pPr>
  </w:p>
  <w:bookmarkEnd w:id="10"/>
  <w:p w14:paraId="16774296" w14:textId="77777777" w:rsidR="005A1B28" w:rsidRDefault="005A1B2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75F"/>
    <w:multiLevelType w:val="hybridMultilevel"/>
    <w:tmpl w:val="B0043F5E"/>
    <w:lvl w:ilvl="0" w:tplc="731C6348">
      <w:start w:val="1"/>
      <w:numFmt w:val="decimal"/>
      <w:lvlText w:val="%1."/>
      <w:lvlJc w:val="left"/>
      <w:pPr>
        <w:ind w:left="720" w:hanging="358"/>
      </w:pPr>
    </w:lvl>
    <w:lvl w:ilvl="1" w:tplc="199839CC">
      <w:start w:val="1"/>
      <w:numFmt w:val="lowerLetter"/>
      <w:lvlText w:val="%2."/>
      <w:lvlJc w:val="left"/>
      <w:pPr>
        <w:ind w:left="1440" w:hanging="358"/>
      </w:pPr>
    </w:lvl>
    <w:lvl w:ilvl="2" w:tplc="B4DAA7A0">
      <w:start w:val="1"/>
      <w:numFmt w:val="lowerRoman"/>
      <w:lvlText w:val="%3."/>
      <w:lvlJc w:val="right"/>
      <w:pPr>
        <w:ind w:left="2160" w:hanging="178"/>
      </w:pPr>
    </w:lvl>
    <w:lvl w:ilvl="3" w:tplc="43BABA26">
      <w:start w:val="1"/>
      <w:numFmt w:val="decimal"/>
      <w:lvlText w:val="%4."/>
      <w:lvlJc w:val="left"/>
      <w:pPr>
        <w:ind w:left="2880" w:hanging="358"/>
      </w:pPr>
    </w:lvl>
    <w:lvl w:ilvl="4" w:tplc="D676262A">
      <w:start w:val="1"/>
      <w:numFmt w:val="lowerLetter"/>
      <w:lvlText w:val="%5."/>
      <w:lvlJc w:val="left"/>
      <w:pPr>
        <w:ind w:left="3600" w:hanging="358"/>
      </w:pPr>
    </w:lvl>
    <w:lvl w:ilvl="5" w:tplc="8C58A036">
      <w:start w:val="1"/>
      <w:numFmt w:val="lowerRoman"/>
      <w:lvlText w:val="%6."/>
      <w:lvlJc w:val="right"/>
      <w:pPr>
        <w:ind w:left="4320" w:hanging="178"/>
      </w:pPr>
    </w:lvl>
    <w:lvl w:ilvl="6" w:tplc="B0E49C5A">
      <w:start w:val="1"/>
      <w:numFmt w:val="decimal"/>
      <w:lvlText w:val="%7."/>
      <w:lvlJc w:val="left"/>
      <w:pPr>
        <w:ind w:left="5040" w:hanging="358"/>
      </w:pPr>
    </w:lvl>
    <w:lvl w:ilvl="7" w:tplc="AFFE1E9C">
      <w:start w:val="1"/>
      <w:numFmt w:val="lowerLetter"/>
      <w:lvlText w:val="%8."/>
      <w:lvlJc w:val="left"/>
      <w:pPr>
        <w:ind w:left="5760" w:hanging="358"/>
      </w:pPr>
    </w:lvl>
    <w:lvl w:ilvl="8" w:tplc="B91272DC">
      <w:start w:val="1"/>
      <w:numFmt w:val="lowerRoman"/>
      <w:lvlText w:val="%9."/>
      <w:lvlJc w:val="right"/>
      <w:pPr>
        <w:ind w:left="6480" w:hanging="178"/>
      </w:pPr>
    </w:lvl>
  </w:abstractNum>
  <w:abstractNum w:abstractNumId="1">
    <w:nsid w:val="15B7411D"/>
    <w:multiLevelType w:val="hybridMultilevel"/>
    <w:tmpl w:val="72F80A32"/>
    <w:lvl w:ilvl="0" w:tplc="7332D04A">
      <w:start w:val="1"/>
      <w:numFmt w:val="bullet"/>
      <w:lvlText w:val="•"/>
      <w:lvlJc w:val="left"/>
      <w:pPr>
        <w:ind w:left="537" w:hanging="360"/>
      </w:pPr>
      <w:rPr>
        <w:rFonts w:ascii="Arial" w:eastAsia="Arial" w:hAnsi="Arial" w:hint="default"/>
        <w:sz w:val="22"/>
        <w:szCs w:val="22"/>
      </w:rPr>
    </w:lvl>
    <w:lvl w:ilvl="1" w:tplc="4D562B8A">
      <w:start w:val="1"/>
      <w:numFmt w:val="bullet"/>
      <w:lvlText w:val="•"/>
      <w:lvlJc w:val="left"/>
      <w:pPr>
        <w:ind w:left="1150" w:hanging="360"/>
      </w:pPr>
      <w:rPr>
        <w:rFonts w:ascii="Symbol" w:eastAsia="Symbol" w:hAnsi="Symbol" w:cs="Symbol" w:hint="default"/>
      </w:rPr>
    </w:lvl>
    <w:lvl w:ilvl="2" w:tplc="A090668C">
      <w:start w:val="1"/>
      <w:numFmt w:val="bullet"/>
      <w:lvlText w:val="•"/>
      <w:lvlJc w:val="left"/>
      <w:pPr>
        <w:ind w:left="1763" w:hanging="360"/>
      </w:pPr>
      <w:rPr>
        <w:rFonts w:ascii="Symbol" w:eastAsia="Symbol" w:hAnsi="Symbol" w:cs="Symbol" w:hint="default"/>
      </w:rPr>
    </w:lvl>
    <w:lvl w:ilvl="3" w:tplc="90326000">
      <w:start w:val="1"/>
      <w:numFmt w:val="bullet"/>
      <w:lvlText w:val="•"/>
      <w:lvlJc w:val="left"/>
      <w:pPr>
        <w:ind w:left="2376" w:hanging="360"/>
      </w:pPr>
      <w:rPr>
        <w:rFonts w:ascii="Symbol" w:eastAsia="Symbol" w:hAnsi="Symbol" w:cs="Symbol" w:hint="default"/>
      </w:rPr>
    </w:lvl>
    <w:lvl w:ilvl="4" w:tplc="64BA9FEA">
      <w:start w:val="1"/>
      <w:numFmt w:val="bullet"/>
      <w:lvlText w:val="•"/>
      <w:lvlJc w:val="left"/>
      <w:pPr>
        <w:ind w:left="2989" w:hanging="360"/>
      </w:pPr>
      <w:rPr>
        <w:rFonts w:ascii="Symbol" w:eastAsia="Symbol" w:hAnsi="Symbol" w:cs="Symbol" w:hint="default"/>
      </w:rPr>
    </w:lvl>
    <w:lvl w:ilvl="5" w:tplc="5E8EC0A8">
      <w:start w:val="1"/>
      <w:numFmt w:val="bullet"/>
      <w:lvlText w:val="•"/>
      <w:lvlJc w:val="left"/>
      <w:pPr>
        <w:ind w:left="3602" w:hanging="360"/>
      </w:pPr>
      <w:rPr>
        <w:rFonts w:ascii="Symbol" w:eastAsia="Symbol" w:hAnsi="Symbol" w:cs="Symbol" w:hint="default"/>
      </w:rPr>
    </w:lvl>
    <w:lvl w:ilvl="6" w:tplc="9A4007AA">
      <w:start w:val="1"/>
      <w:numFmt w:val="bullet"/>
      <w:lvlText w:val="•"/>
      <w:lvlJc w:val="left"/>
      <w:pPr>
        <w:ind w:left="4215" w:hanging="360"/>
      </w:pPr>
      <w:rPr>
        <w:rFonts w:ascii="Symbol" w:eastAsia="Symbol" w:hAnsi="Symbol" w:cs="Symbol" w:hint="default"/>
      </w:rPr>
    </w:lvl>
    <w:lvl w:ilvl="7" w:tplc="5684833E">
      <w:start w:val="1"/>
      <w:numFmt w:val="bullet"/>
      <w:lvlText w:val="•"/>
      <w:lvlJc w:val="left"/>
      <w:pPr>
        <w:ind w:left="4828" w:hanging="360"/>
      </w:pPr>
      <w:rPr>
        <w:rFonts w:ascii="Symbol" w:eastAsia="Symbol" w:hAnsi="Symbol" w:cs="Symbol" w:hint="default"/>
      </w:rPr>
    </w:lvl>
    <w:lvl w:ilvl="8" w:tplc="802E0D3C">
      <w:start w:val="1"/>
      <w:numFmt w:val="bullet"/>
      <w:lvlText w:val="•"/>
      <w:lvlJc w:val="left"/>
      <w:pPr>
        <w:ind w:left="5441" w:hanging="360"/>
      </w:pPr>
      <w:rPr>
        <w:rFonts w:ascii="Symbol" w:eastAsia="Symbol" w:hAnsi="Symbol" w:cs="Symbol" w:hint="default"/>
      </w:rPr>
    </w:lvl>
  </w:abstractNum>
  <w:abstractNum w:abstractNumId="2">
    <w:nsid w:val="31861547"/>
    <w:multiLevelType w:val="hybridMultilevel"/>
    <w:tmpl w:val="EBC234E0"/>
    <w:lvl w:ilvl="0" w:tplc="D9180C3A">
      <w:start w:val="1"/>
      <w:numFmt w:val="decimal"/>
      <w:lvlText w:val="%1."/>
      <w:lvlJc w:val="left"/>
      <w:pPr>
        <w:ind w:left="720" w:hanging="356"/>
      </w:pPr>
    </w:lvl>
    <w:lvl w:ilvl="1" w:tplc="50CAC388">
      <w:start w:val="1"/>
      <w:numFmt w:val="lowerLetter"/>
      <w:lvlText w:val="%2."/>
      <w:lvlJc w:val="left"/>
      <w:pPr>
        <w:ind w:left="1440" w:hanging="356"/>
      </w:pPr>
    </w:lvl>
    <w:lvl w:ilvl="2" w:tplc="DD242DBA">
      <w:start w:val="1"/>
      <w:numFmt w:val="lowerRoman"/>
      <w:lvlText w:val="%3."/>
      <w:lvlJc w:val="right"/>
      <w:pPr>
        <w:ind w:left="2160" w:hanging="176"/>
      </w:pPr>
    </w:lvl>
    <w:lvl w:ilvl="3" w:tplc="8C7C0AAA">
      <w:start w:val="1"/>
      <w:numFmt w:val="decimal"/>
      <w:lvlText w:val="%4."/>
      <w:lvlJc w:val="left"/>
      <w:pPr>
        <w:ind w:left="2880" w:hanging="356"/>
      </w:pPr>
    </w:lvl>
    <w:lvl w:ilvl="4" w:tplc="9CBC4DB2">
      <w:start w:val="1"/>
      <w:numFmt w:val="lowerLetter"/>
      <w:lvlText w:val="%5."/>
      <w:lvlJc w:val="left"/>
      <w:pPr>
        <w:ind w:left="3600" w:hanging="356"/>
      </w:pPr>
    </w:lvl>
    <w:lvl w:ilvl="5" w:tplc="2878CCBE">
      <w:start w:val="1"/>
      <w:numFmt w:val="lowerRoman"/>
      <w:lvlText w:val="%6."/>
      <w:lvlJc w:val="right"/>
      <w:pPr>
        <w:ind w:left="4320" w:hanging="176"/>
      </w:pPr>
    </w:lvl>
    <w:lvl w:ilvl="6" w:tplc="0D48CE32">
      <w:start w:val="1"/>
      <w:numFmt w:val="decimal"/>
      <w:lvlText w:val="%7."/>
      <w:lvlJc w:val="left"/>
      <w:pPr>
        <w:ind w:left="5040" w:hanging="356"/>
      </w:pPr>
    </w:lvl>
    <w:lvl w:ilvl="7" w:tplc="09E05556">
      <w:start w:val="1"/>
      <w:numFmt w:val="lowerLetter"/>
      <w:lvlText w:val="%8."/>
      <w:lvlJc w:val="left"/>
      <w:pPr>
        <w:ind w:left="5760" w:hanging="356"/>
      </w:pPr>
    </w:lvl>
    <w:lvl w:ilvl="8" w:tplc="25CA1CAC">
      <w:start w:val="1"/>
      <w:numFmt w:val="lowerRoman"/>
      <w:lvlText w:val="%9."/>
      <w:lvlJc w:val="right"/>
      <w:pPr>
        <w:ind w:left="6480" w:hanging="176"/>
      </w:pPr>
    </w:lvl>
  </w:abstractNum>
  <w:abstractNum w:abstractNumId="3">
    <w:nsid w:val="3B5F7810"/>
    <w:multiLevelType w:val="hybridMultilevel"/>
    <w:tmpl w:val="80A2552E"/>
    <w:styleLink w:val="Headings"/>
    <w:lvl w:ilvl="0" w:tplc="61845A7E">
      <w:start w:val="1"/>
      <w:numFmt w:val="decimal"/>
      <w:lvlText w:val="%1)"/>
      <w:lvlJc w:val="left"/>
      <w:pPr>
        <w:ind w:left="360" w:hanging="356"/>
      </w:pPr>
    </w:lvl>
    <w:lvl w:ilvl="1" w:tplc="2B9429FA">
      <w:start w:val="1"/>
      <w:numFmt w:val="lowerLetter"/>
      <w:lvlText w:val="%2)"/>
      <w:lvlJc w:val="left"/>
      <w:pPr>
        <w:ind w:left="720" w:hanging="356"/>
      </w:pPr>
    </w:lvl>
    <w:lvl w:ilvl="2" w:tplc="BCEC57BC">
      <w:start w:val="1"/>
      <w:numFmt w:val="lowerRoman"/>
      <w:lvlText w:val="%3)"/>
      <w:lvlJc w:val="left"/>
      <w:pPr>
        <w:ind w:left="1080" w:hanging="356"/>
      </w:pPr>
    </w:lvl>
    <w:lvl w:ilvl="3" w:tplc="4364E494">
      <w:start w:val="1"/>
      <w:numFmt w:val="decimal"/>
      <w:lvlText w:val="(%4)"/>
      <w:lvlJc w:val="left"/>
      <w:pPr>
        <w:ind w:left="1440" w:hanging="356"/>
      </w:pPr>
    </w:lvl>
    <w:lvl w:ilvl="4" w:tplc="8438FE48">
      <w:start w:val="1"/>
      <w:numFmt w:val="lowerLetter"/>
      <w:lvlText w:val="(%5)"/>
      <w:lvlJc w:val="left"/>
      <w:pPr>
        <w:ind w:left="1800" w:hanging="356"/>
      </w:pPr>
    </w:lvl>
    <w:lvl w:ilvl="5" w:tplc="AB80E09A">
      <w:start w:val="1"/>
      <w:numFmt w:val="lowerRoman"/>
      <w:lvlText w:val="(%6)"/>
      <w:lvlJc w:val="left"/>
      <w:pPr>
        <w:ind w:left="2160" w:hanging="356"/>
      </w:pPr>
    </w:lvl>
    <w:lvl w:ilvl="6" w:tplc="1B0C1090">
      <w:start w:val="1"/>
      <w:numFmt w:val="decimal"/>
      <w:lvlText w:val="%7."/>
      <w:lvlJc w:val="left"/>
      <w:pPr>
        <w:ind w:left="2520" w:hanging="356"/>
      </w:pPr>
    </w:lvl>
    <w:lvl w:ilvl="7" w:tplc="E8DCE7DC">
      <w:start w:val="1"/>
      <w:numFmt w:val="lowerLetter"/>
      <w:lvlText w:val="%8."/>
      <w:lvlJc w:val="left"/>
      <w:pPr>
        <w:ind w:left="2880" w:hanging="356"/>
      </w:pPr>
    </w:lvl>
    <w:lvl w:ilvl="8" w:tplc="88E07228">
      <w:start w:val="1"/>
      <w:numFmt w:val="lowerRoman"/>
      <w:lvlText w:val="%9."/>
      <w:lvlJc w:val="left"/>
      <w:pPr>
        <w:ind w:left="3240" w:hanging="356"/>
      </w:pPr>
    </w:lvl>
  </w:abstractNum>
  <w:abstractNum w:abstractNumId="4">
    <w:nsid w:val="4F466D22"/>
    <w:multiLevelType w:val="hybridMultilevel"/>
    <w:tmpl w:val="09020C0A"/>
    <w:lvl w:ilvl="0" w:tplc="21BED932">
      <w:start w:val="1"/>
      <w:numFmt w:val="bullet"/>
      <w:lvlText w:val=""/>
      <w:lvlJc w:val="left"/>
      <w:pPr>
        <w:ind w:left="720" w:hanging="359"/>
      </w:pPr>
      <w:rPr>
        <w:rFonts w:ascii="Symbol" w:hAnsi="Symbol" w:hint="default"/>
      </w:rPr>
    </w:lvl>
    <w:lvl w:ilvl="1" w:tplc="08945DA8">
      <w:start w:val="1"/>
      <w:numFmt w:val="bullet"/>
      <w:lvlText w:val="o"/>
      <w:lvlJc w:val="left"/>
      <w:pPr>
        <w:ind w:left="1440" w:hanging="359"/>
      </w:pPr>
      <w:rPr>
        <w:rFonts w:ascii="Courier New" w:hAnsi="Courier New" w:cs="Courier New" w:hint="default"/>
      </w:rPr>
    </w:lvl>
    <w:lvl w:ilvl="2" w:tplc="670CA2DE">
      <w:start w:val="1"/>
      <w:numFmt w:val="bullet"/>
      <w:lvlText w:val=""/>
      <w:lvlJc w:val="left"/>
      <w:pPr>
        <w:ind w:left="2160" w:hanging="359"/>
      </w:pPr>
      <w:rPr>
        <w:rFonts w:ascii="Wingdings" w:hAnsi="Wingdings" w:hint="default"/>
      </w:rPr>
    </w:lvl>
    <w:lvl w:ilvl="3" w:tplc="928E0004">
      <w:start w:val="1"/>
      <w:numFmt w:val="bullet"/>
      <w:lvlText w:val=""/>
      <w:lvlJc w:val="left"/>
      <w:pPr>
        <w:ind w:left="2880" w:hanging="359"/>
      </w:pPr>
      <w:rPr>
        <w:rFonts w:ascii="Symbol" w:hAnsi="Symbol" w:hint="default"/>
      </w:rPr>
    </w:lvl>
    <w:lvl w:ilvl="4" w:tplc="F0B26630">
      <w:start w:val="1"/>
      <w:numFmt w:val="bullet"/>
      <w:lvlText w:val="o"/>
      <w:lvlJc w:val="left"/>
      <w:pPr>
        <w:ind w:left="3600" w:hanging="359"/>
      </w:pPr>
      <w:rPr>
        <w:rFonts w:ascii="Courier New" w:hAnsi="Courier New" w:cs="Courier New" w:hint="default"/>
      </w:rPr>
    </w:lvl>
    <w:lvl w:ilvl="5" w:tplc="AA6691B2">
      <w:start w:val="1"/>
      <w:numFmt w:val="bullet"/>
      <w:lvlText w:val=""/>
      <w:lvlJc w:val="left"/>
      <w:pPr>
        <w:ind w:left="4320" w:hanging="359"/>
      </w:pPr>
      <w:rPr>
        <w:rFonts w:ascii="Wingdings" w:hAnsi="Wingdings" w:hint="default"/>
      </w:rPr>
    </w:lvl>
    <w:lvl w:ilvl="6" w:tplc="D9ECDE80">
      <w:start w:val="1"/>
      <w:numFmt w:val="bullet"/>
      <w:lvlText w:val=""/>
      <w:lvlJc w:val="left"/>
      <w:pPr>
        <w:ind w:left="5040" w:hanging="359"/>
      </w:pPr>
      <w:rPr>
        <w:rFonts w:ascii="Symbol" w:hAnsi="Symbol" w:hint="default"/>
      </w:rPr>
    </w:lvl>
    <w:lvl w:ilvl="7" w:tplc="961890B6">
      <w:start w:val="1"/>
      <w:numFmt w:val="bullet"/>
      <w:lvlText w:val="o"/>
      <w:lvlJc w:val="left"/>
      <w:pPr>
        <w:ind w:left="5760" w:hanging="359"/>
      </w:pPr>
      <w:rPr>
        <w:rFonts w:ascii="Courier New" w:hAnsi="Courier New" w:cs="Courier New" w:hint="default"/>
      </w:rPr>
    </w:lvl>
    <w:lvl w:ilvl="8" w:tplc="144CE4C6">
      <w:start w:val="1"/>
      <w:numFmt w:val="bullet"/>
      <w:lvlText w:val=""/>
      <w:lvlJc w:val="left"/>
      <w:pPr>
        <w:ind w:left="6480" w:hanging="359"/>
      </w:pPr>
      <w:rPr>
        <w:rFonts w:ascii="Wingdings" w:hAnsi="Wingdings" w:hint="default"/>
      </w:rPr>
    </w:lvl>
  </w:abstractNum>
  <w:abstractNum w:abstractNumId="5">
    <w:nsid w:val="68222CCA"/>
    <w:multiLevelType w:val="hybridMultilevel"/>
    <w:tmpl w:val="DCD20758"/>
    <w:lvl w:ilvl="0" w:tplc="2182F4C0">
      <w:start w:val="1"/>
      <w:numFmt w:val="decimal"/>
      <w:lvlText w:val="%1."/>
      <w:lvlJc w:val="left"/>
      <w:pPr>
        <w:ind w:left="720" w:hanging="358"/>
      </w:pPr>
    </w:lvl>
    <w:lvl w:ilvl="1" w:tplc="2E5CFB58">
      <w:start w:val="1"/>
      <w:numFmt w:val="lowerLetter"/>
      <w:lvlText w:val="%2."/>
      <w:lvlJc w:val="left"/>
      <w:pPr>
        <w:ind w:left="1440" w:hanging="358"/>
      </w:pPr>
    </w:lvl>
    <w:lvl w:ilvl="2" w:tplc="27BEF474">
      <w:start w:val="1"/>
      <w:numFmt w:val="lowerRoman"/>
      <w:lvlText w:val="%3."/>
      <w:lvlJc w:val="right"/>
      <w:pPr>
        <w:ind w:left="2160" w:hanging="178"/>
      </w:pPr>
    </w:lvl>
    <w:lvl w:ilvl="3" w:tplc="8D84919A">
      <w:start w:val="1"/>
      <w:numFmt w:val="decimal"/>
      <w:lvlText w:val="%4."/>
      <w:lvlJc w:val="left"/>
      <w:pPr>
        <w:ind w:left="2880" w:hanging="358"/>
      </w:pPr>
    </w:lvl>
    <w:lvl w:ilvl="4" w:tplc="2A9E58AA">
      <w:start w:val="1"/>
      <w:numFmt w:val="lowerLetter"/>
      <w:lvlText w:val="%5."/>
      <w:lvlJc w:val="left"/>
      <w:pPr>
        <w:ind w:left="3600" w:hanging="358"/>
      </w:pPr>
    </w:lvl>
    <w:lvl w:ilvl="5" w:tplc="0AF6BC62">
      <w:start w:val="1"/>
      <w:numFmt w:val="lowerRoman"/>
      <w:lvlText w:val="%6."/>
      <w:lvlJc w:val="right"/>
      <w:pPr>
        <w:ind w:left="4320" w:hanging="178"/>
      </w:pPr>
    </w:lvl>
    <w:lvl w:ilvl="6" w:tplc="84AE9C76">
      <w:start w:val="1"/>
      <w:numFmt w:val="decimal"/>
      <w:lvlText w:val="%7."/>
      <w:lvlJc w:val="left"/>
      <w:pPr>
        <w:ind w:left="5040" w:hanging="358"/>
      </w:pPr>
    </w:lvl>
    <w:lvl w:ilvl="7" w:tplc="F4C83064">
      <w:start w:val="1"/>
      <w:numFmt w:val="lowerLetter"/>
      <w:lvlText w:val="%8."/>
      <w:lvlJc w:val="left"/>
      <w:pPr>
        <w:ind w:left="5760" w:hanging="358"/>
      </w:pPr>
    </w:lvl>
    <w:lvl w:ilvl="8" w:tplc="CDCC9458">
      <w:start w:val="1"/>
      <w:numFmt w:val="lowerRoman"/>
      <w:lvlText w:val="%9."/>
      <w:lvlJc w:val="right"/>
      <w:pPr>
        <w:ind w:left="6480" w:hanging="178"/>
      </w:pPr>
    </w:lvl>
  </w:abstractNum>
  <w:abstractNum w:abstractNumId="6">
    <w:nsid w:val="6D8C5A5B"/>
    <w:multiLevelType w:val="hybridMultilevel"/>
    <w:tmpl w:val="31304964"/>
    <w:lvl w:ilvl="0" w:tplc="D848DD4E">
      <w:start w:val="1"/>
      <w:numFmt w:val="bullet"/>
      <w:lvlText w:val="•"/>
      <w:lvlJc w:val="left"/>
      <w:pPr>
        <w:tabs>
          <w:tab w:val="left" w:pos="720"/>
        </w:tabs>
        <w:ind w:left="720" w:hanging="358"/>
      </w:pPr>
      <w:rPr>
        <w:rFonts w:ascii="Arial" w:hAnsi="Arial" w:cs="Times New Roman" w:hint="default"/>
      </w:rPr>
    </w:lvl>
    <w:lvl w:ilvl="1" w:tplc="B7F01336">
      <w:start w:val="1"/>
      <w:numFmt w:val="bullet"/>
      <w:lvlText w:val="•"/>
      <w:lvlJc w:val="left"/>
      <w:pPr>
        <w:tabs>
          <w:tab w:val="left" w:pos="1440"/>
        </w:tabs>
        <w:ind w:left="1440" w:hanging="358"/>
      </w:pPr>
      <w:rPr>
        <w:rFonts w:ascii="Arial" w:hAnsi="Arial" w:cs="Times New Roman" w:hint="default"/>
      </w:rPr>
    </w:lvl>
    <w:lvl w:ilvl="2" w:tplc="641AC202">
      <w:start w:val="1"/>
      <w:numFmt w:val="bullet"/>
      <w:lvlText w:val="•"/>
      <w:lvlJc w:val="left"/>
      <w:pPr>
        <w:tabs>
          <w:tab w:val="left" w:pos="2160"/>
        </w:tabs>
        <w:ind w:left="2160" w:hanging="358"/>
      </w:pPr>
      <w:rPr>
        <w:rFonts w:ascii="Arial" w:hAnsi="Arial" w:cs="Times New Roman" w:hint="default"/>
      </w:rPr>
    </w:lvl>
    <w:lvl w:ilvl="3" w:tplc="80DE4862">
      <w:start w:val="1"/>
      <w:numFmt w:val="bullet"/>
      <w:lvlText w:val="•"/>
      <w:lvlJc w:val="left"/>
      <w:pPr>
        <w:tabs>
          <w:tab w:val="left" w:pos="2880"/>
        </w:tabs>
        <w:ind w:left="2880" w:hanging="358"/>
      </w:pPr>
      <w:rPr>
        <w:rFonts w:ascii="Arial" w:hAnsi="Arial" w:cs="Times New Roman" w:hint="default"/>
      </w:rPr>
    </w:lvl>
    <w:lvl w:ilvl="4" w:tplc="42FC4F9C">
      <w:start w:val="1"/>
      <w:numFmt w:val="bullet"/>
      <w:lvlText w:val="•"/>
      <w:lvlJc w:val="left"/>
      <w:pPr>
        <w:tabs>
          <w:tab w:val="left" w:pos="3600"/>
        </w:tabs>
        <w:ind w:left="3600" w:hanging="358"/>
      </w:pPr>
      <w:rPr>
        <w:rFonts w:ascii="Arial" w:hAnsi="Arial" w:cs="Times New Roman" w:hint="default"/>
      </w:rPr>
    </w:lvl>
    <w:lvl w:ilvl="5" w:tplc="8D5C90DC">
      <w:start w:val="1"/>
      <w:numFmt w:val="bullet"/>
      <w:lvlText w:val="•"/>
      <w:lvlJc w:val="left"/>
      <w:pPr>
        <w:tabs>
          <w:tab w:val="left" w:pos="4320"/>
        </w:tabs>
        <w:ind w:left="4320" w:hanging="358"/>
      </w:pPr>
      <w:rPr>
        <w:rFonts w:ascii="Arial" w:hAnsi="Arial" w:cs="Times New Roman" w:hint="default"/>
      </w:rPr>
    </w:lvl>
    <w:lvl w:ilvl="6" w:tplc="EA94F326">
      <w:start w:val="1"/>
      <w:numFmt w:val="bullet"/>
      <w:lvlText w:val="•"/>
      <w:lvlJc w:val="left"/>
      <w:pPr>
        <w:tabs>
          <w:tab w:val="left" w:pos="5040"/>
        </w:tabs>
        <w:ind w:left="5040" w:hanging="358"/>
      </w:pPr>
      <w:rPr>
        <w:rFonts w:ascii="Arial" w:hAnsi="Arial" w:cs="Times New Roman" w:hint="default"/>
      </w:rPr>
    </w:lvl>
    <w:lvl w:ilvl="7" w:tplc="BD304B14">
      <w:start w:val="1"/>
      <w:numFmt w:val="bullet"/>
      <w:lvlText w:val="•"/>
      <w:lvlJc w:val="left"/>
      <w:pPr>
        <w:tabs>
          <w:tab w:val="left" w:pos="5760"/>
        </w:tabs>
        <w:ind w:left="5760" w:hanging="358"/>
      </w:pPr>
      <w:rPr>
        <w:rFonts w:ascii="Arial" w:hAnsi="Arial" w:cs="Times New Roman" w:hint="default"/>
      </w:rPr>
    </w:lvl>
    <w:lvl w:ilvl="8" w:tplc="D1ECC3FC">
      <w:start w:val="1"/>
      <w:numFmt w:val="bullet"/>
      <w:lvlText w:val="•"/>
      <w:lvlJc w:val="left"/>
      <w:pPr>
        <w:tabs>
          <w:tab w:val="left" w:pos="6480"/>
        </w:tabs>
        <w:ind w:left="6480" w:hanging="358"/>
      </w:pPr>
      <w:rPr>
        <w:rFonts w:ascii="Arial" w:hAnsi="Arial" w:cs="Times New Roman" w:hint="default"/>
      </w:rPr>
    </w:lvl>
  </w:abstractNum>
  <w:abstractNum w:abstractNumId="7">
    <w:nsid w:val="785B12D9"/>
    <w:multiLevelType w:val="hybridMultilevel"/>
    <w:tmpl w:val="AA200A40"/>
    <w:lvl w:ilvl="0" w:tplc="78E0963C">
      <w:start w:val="1"/>
      <w:numFmt w:val="lowerLetter"/>
      <w:lvlText w:val="%1)"/>
      <w:lvlJc w:val="left"/>
      <w:pPr>
        <w:ind w:left="720" w:hanging="359"/>
      </w:pPr>
    </w:lvl>
    <w:lvl w:ilvl="1" w:tplc="1CBEF4AE">
      <w:start w:val="1"/>
      <w:numFmt w:val="lowerLetter"/>
      <w:lvlText w:val="%2."/>
      <w:lvlJc w:val="left"/>
      <w:pPr>
        <w:ind w:left="1440" w:hanging="359"/>
      </w:pPr>
    </w:lvl>
    <w:lvl w:ilvl="2" w:tplc="3FDC2FBA">
      <w:start w:val="1"/>
      <w:numFmt w:val="lowerRoman"/>
      <w:lvlText w:val="%3."/>
      <w:lvlJc w:val="right"/>
      <w:pPr>
        <w:ind w:left="2160" w:hanging="179"/>
      </w:pPr>
    </w:lvl>
    <w:lvl w:ilvl="3" w:tplc="5352CC9E">
      <w:start w:val="1"/>
      <w:numFmt w:val="decimal"/>
      <w:lvlText w:val="%4."/>
      <w:lvlJc w:val="left"/>
      <w:pPr>
        <w:ind w:left="2880" w:hanging="359"/>
      </w:pPr>
    </w:lvl>
    <w:lvl w:ilvl="4" w:tplc="5A140D40">
      <w:start w:val="1"/>
      <w:numFmt w:val="lowerLetter"/>
      <w:lvlText w:val="%5."/>
      <w:lvlJc w:val="left"/>
      <w:pPr>
        <w:ind w:left="3600" w:hanging="359"/>
      </w:pPr>
    </w:lvl>
    <w:lvl w:ilvl="5" w:tplc="CEEA73BC">
      <w:start w:val="1"/>
      <w:numFmt w:val="lowerRoman"/>
      <w:lvlText w:val="%6."/>
      <w:lvlJc w:val="right"/>
      <w:pPr>
        <w:ind w:left="4320" w:hanging="179"/>
      </w:pPr>
    </w:lvl>
    <w:lvl w:ilvl="6" w:tplc="62861DAE">
      <w:start w:val="1"/>
      <w:numFmt w:val="decimal"/>
      <w:lvlText w:val="%7."/>
      <w:lvlJc w:val="left"/>
      <w:pPr>
        <w:ind w:left="5040" w:hanging="359"/>
      </w:pPr>
    </w:lvl>
    <w:lvl w:ilvl="7" w:tplc="0A526928">
      <w:start w:val="1"/>
      <w:numFmt w:val="lowerLetter"/>
      <w:lvlText w:val="%8."/>
      <w:lvlJc w:val="left"/>
      <w:pPr>
        <w:ind w:left="5760" w:hanging="359"/>
      </w:pPr>
    </w:lvl>
    <w:lvl w:ilvl="8" w:tplc="A45E38A6">
      <w:start w:val="1"/>
      <w:numFmt w:val="lowerRoman"/>
      <w:lvlText w:val="%9."/>
      <w:lvlJc w:val="right"/>
      <w:pPr>
        <w:ind w:left="6480" w:hanging="179"/>
      </w:pPr>
    </w:lvl>
  </w:abstractNum>
  <w:abstractNum w:abstractNumId="8">
    <w:nsid w:val="7A9210AF"/>
    <w:multiLevelType w:val="hybridMultilevel"/>
    <w:tmpl w:val="9450597C"/>
    <w:lvl w:ilvl="0" w:tplc="6FC8BEC6">
      <w:start w:val="1"/>
      <w:numFmt w:val="bullet"/>
      <w:lvlText w:val=""/>
      <w:lvlJc w:val="left"/>
      <w:pPr>
        <w:ind w:left="720" w:hanging="356"/>
      </w:pPr>
      <w:rPr>
        <w:rFonts w:ascii="Symbol" w:hAnsi="Symbol" w:hint="default"/>
      </w:rPr>
    </w:lvl>
    <w:lvl w:ilvl="1" w:tplc="2E9C69AC">
      <w:start w:val="1"/>
      <w:numFmt w:val="bullet"/>
      <w:lvlText w:val="o"/>
      <w:lvlJc w:val="left"/>
      <w:pPr>
        <w:ind w:left="1440" w:hanging="356"/>
      </w:pPr>
      <w:rPr>
        <w:rFonts w:ascii="Courier New" w:hAnsi="Courier New" w:cs="Courier New" w:hint="default"/>
      </w:rPr>
    </w:lvl>
    <w:lvl w:ilvl="2" w:tplc="60923972">
      <w:start w:val="1"/>
      <w:numFmt w:val="bullet"/>
      <w:lvlText w:val=""/>
      <w:lvlJc w:val="left"/>
      <w:pPr>
        <w:ind w:left="2160" w:hanging="356"/>
      </w:pPr>
      <w:rPr>
        <w:rFonts w:ascii="Wingdings" w:hAnsi="Wingdings" w:hint="default"/>
      </w:rPr>
    </w:lvl>
    <w:lvl w:ilvl="3" w:tplc="1EFAA86C">
      <w:start w:val="1"/>
      <w:numFmt w:val="bullet"/>
      <w:lvlText w:val=""/>
      <w:lvlJc w:val="left"/>
      <w:pPr>
        <w:ind w:left="2880" w:hanging="356"/>
      </w:pPr>
      <w:rPr>
        <w:rFonts w:ascii="Symbol" w:hAnsi="Symbol" w:hint="default"/>
      </w:rPr>
    </w:lvl>
    <w:lvl w:ilvl="4" w:tplc="DE5C2C40">
      <w:start w:val="1"/>
      <w:numFmt w:val="bullet"/>
      <w:lvlText w:val="o"/>
      <w:lvlJc w:val="left"/>
      <w:pPr>
        <w:ind w:left="3600" w:hanging="356"/>
      </w:pPr>
      <w:rPr>
        <w:rFonts w:ascii="Courier New" w:hAnsi="Courier New" w:cs="Courier New" w:hint="default"/>
      </w:rPr>
    </w:lvl>
    <w:lvl w:ilvl="5" w:tplc="E4CC1582">
      <w:start w:val="1"/>
      <w:numFmt w:val="bullet"/>
      <w:lvlText w:val=""/>
      <w:lvlJc w:val="left"/>
      <w:pPr>
        <w:ind w:left="4320" w:hanging="356"/>
      </w:pPr>
      <w:rPr>
        <w:rFonts w:ascii="Wingdings" w:hAnsi="Wingdings" w:hint="default"/>
      </w:rPr>
    </w:lvl>
    <w:lvl w:ilvl="6" w:tplc="9C2CDBD0">
      <w:start w:val="1"/>
      <w:numFmt w:val="bullet"/>
      <w:lvlText w:val=""/>
      <w:lvlJc w:val="left"/>
      <w:pPr>
        <w:ind w:left="5040" w:hanging="356"/>
      </w:pPr>
      <w:rPr>
        <w:rFonts w:ascii="Symbol" w:hAnsi="Symbol" w:hint="default"/>
      </w:rPr>
    </w:lvl>
    <w:lvl w:ilvl="7" w:tplc="54E8A54E">
      <w:start w:val="1"/>
      <w:numFmt w:val="bullet"/>
      <w:lvlText w:val="o"/>
      <w:lvlJc w:val="left"/>
      <w:pPr>
        <w:ind w:left="5760" w:hanging="356"/>
      </w:pPr>
      <w:rPr>
        <w:rFonts w:ascii="Courier New" w:hAnsi="Courier New" w:cs="Courier New" w:hint="default"/>
      </w:rPr>
    </w:lvl>
    <w:lvl w:ilvl="8" w:tplc="36B0724A">
      <w:start w:val="1"/>
      <w:numFmt w:val="bullet"/>
      <w:lvlText w:val=""/>
      <w:lvlJc w:val="left"/>
      <w:pPr>
        <w:ind w:left="6480" w:hanging="356"/>
      </w:pPr>
      <w:rPr>
        <w:rFonts w:ascii="Wingdings" w:hAnsi="Wingdings" w:hint="default"/>
      </w:rPr>
    </w:lvl>
  </w:abstractNum>
  <w:abstractNum w:abstractNumId="9">
    <w:nsid w:val="7CE950C8"/>
    <w:multiLevelType w:val="multilevel"/>
    <w:tmpl w:val="7B060574"/>
    <w:lvl w:ilvl="0">
      <w:start w:val="1"/>
      <w:numFmt w:val="decimal"/>
      <w:pStyle w:val="Titre1"/>
      <w:lvlText w:val="%1"/>
      <w:lvlJc w:val="left"/>
      <w:pPr>
        <w:ind w:left="432" w:hanging="428"/>
      </w:pPr>
    </w:lvl>
    <w:lvl w:ilvl="1">
      <w:start w:val="1"/>
      <w:numFmt w:val="decimal"/>
      <w:pStyle w:val="Titre2"/>
      <w:lvlText w:val="%1.%2"/>
      <w:lvlJc w:val="left"/>
      <w:pPr>
        <w:ind w:left="576" w:hanging="572"/>
      </w:pPr>
    </w:lvl>
    <w:lvl w:ilvl="2">
      <w:start w:val="1"/>
      <w:numFmt w:val="decimal"/>
      <w:pStyle w:val="Titre3"/>
      <w:lvlText w:val="%1.%2.%3"/>
      <w:lvlJc w:val="left"/>
      <w:pPr>
        <w:ind w:left="720" w:hanging="716"/>
      </w:pPr>
    </w:lvl>
    <w:lvl w:ilvl="3">
      <w:start w:val="1"/>
      <w:numFmt w:val="decimal"/>
      <w:pStyle w:val="Titre4"/>
      <w:lvlText w:val="%1.%2.%3.%4"/>
      <w:lvlJc w:val="left"/>
      <w:pPr>
        <w:ind w:left="864" w:hanging="860"/>
      </w:pPr>
    </w:lvl>
    <w:lvl w:ilvl="4">
      <w:start w:val="1"/>
      <w:numFmt w:val="decimal"/>
      <w:pStyle w:val="Titre5"/>
      <w:lvlText w:val="%1.%2.%3.%4.%5"/>
      <w:lvlJc w:val="left"/>
      <w:pPr>
        <w:ind w:left="1008" w:hanging="1004"/>
      </w:pPr>
    </w:lvl>
    <w:lvl w:ilvl="5">
      <w:start w:val="1"/>
      <w:numFmt w:val="decimal"/>
      <w:pStyle w:val="Titre6"/>
      <w:lvlText w:val="%1.%2.%3.%4.%5.%6"/>
      <w:lvlJc w:val="left"/>
      <w:pPr>
        <w:ind w:left="1152" w:hanging="1148"/>
      </w:pPr>
    </w:lvl>
    <w:lvl w:ilvl="6">
      <w:start w:val="1"/>
      <w:numFmt w:val="decimal"/>
      <w:pStyle w:val="Titre7"/>
      <w:lvlText w:val="%1.%2.%3.%4.%5.%6.%7"/>
      <w:lvlJc w:val="left"/>
      <w:pPr>
        <w:ind w:left="1296" w:hanging="1292"/>
      </w:pPr>
    </w:lvl>
    <w:lvl w:ilvl="7">
      <w:start w:val="1"/>
      <w:numFmt w:val="decimal"/>
      <w:pStyle w:val="Titre8"/>
      <w:lvlText w:val="%1.%2.%3.%4.%5.%6.%7.%8"/>
      <w:lvlJc w:val="left"/>
      <w:pPr>
        <w:ind w:left="1440" w:hanging="1436"/>
      </w:pPr>
    </w:lvl>
    <w:lvl w:ilvl="8">
      <w:start w:val="1"/>
      <w:numFmt w:val="decimal"/>
      <w:pStyle w:val="Titre9"/>
      <w:lvlText w:val="%1.%2.%3.%4.%5.%6.%7.%8.%9"/>
      <w:lvlJc w:val="left"/>
      <w:pPr>
        <w:ind w:left="1584" w:hanging="1580"/>
      </w:pPr>
    </w:lvl>
  </w:abstractNum>
  <w:num w:numId="1">
    <w:abstractNumId w:val="5"/>
  </w:num>
  <w:num w:numId="2">
    <w:abstractNumId w:val="2"/>
  </w:num>
  <w:num w:numId="3">
    <w:abstractNumId w:val="3"/>
  </w:num>
  <w:num w:numId="4">
    <w:abstractNumId w:val="6"/>
  </w:num>
  <w:num w:numId="5">
    <w:abstractNumId w:val="1"/>
  </w:num>
  <w:num w:numId="6">
    <w:abstractNumId w:val="9"/>
  </w:num>
  <w:num w:numId="7">
    <w:abstractNumId w:val="4"/>
  </w:num>
  <w:num w:numId="8">
    <w:abstractNumId w:val="0"/>
  </w:num>
  <w:num w:numId="9">
    <w:abstractNumId w:val="8"/>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uki Kai">
    <w15:presenceInfo w15:providerId="None" w15:userId="Naruki K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B4D"/>
    <w:rsid w:val="00097B30"/>
    <w:rsid w:val="001F6D8D"/>
    <w:rsid w:val="00212887"/>
    <w:rsid w:val="002C5840"/>
    <w:rsid w:val="00302744"/>
    <w:rsid w:val="0030413B"/>
    <w:rsid w:val="00370682"/>
    <w:rsid w:val="00382C35"/>
    <w:rsid w:val="003B35EB"/>
    <w:rsid w:val="00491510"/>
    <w:rsid w:val="004E54E8"/>
    <w:rsid w:val="00514F0D"/>
    <w:rsid w:val="005A1B28"/>
    <w:rsid w:val="00691870"/>
    <w:rsid w:val="00711487"/>
    <w:rsid w:val="00722133"/>
    <w:rsid w:val="00751093"/>
    <w:rsid w:val="007822C8"/>
    <w:rsid w:val="007866A1"/>
    <w:rsid w:val="00786B4D"/>
    <w:rsid w:val="00926F55"/>
    <w:rsid w:val="00A3642D"/>
    <w:rsid w:val="00A953E1"/>
    <w:rsid w:val="00AB3C86"/>
    <w:rsid w:val="00B17FD4"/>
    <w:rsid w:val="00B6710F"/>
    <w:rsid w:val="00BD2BC3"/>
    <w:rsid w:val="00C85A20"/>
    <w:rsid w:val="00C8768E"/>
    <w:rsid w:val="00CB1CBB"/>
    <w:rsid w:val="00CC5A63"/>
    <w:rsid w:val="00DA1DCF"/>
    <w:rsid w:val="00DD0342"/>
    <w:rsid w:val="00E76981"/>
    <w:rsid w:val="00EB6AFB"/>
    <w:rsid w:val="00FE0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04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numPr>
        <w:numId w:val="6"/>
      </w:numPr>
      <w:spacing w:before="480" w:after="0"/>
      <w:outlineLvl w:val="0"/>
    </w:pPr>
    <w:rPr>
      <w:rFonts w:ascii="Cambria" w:eastAsia="Cambria" w:hAnsi="Cambria" w:cs="Cambria" w:hint="cs"/>
      <w:b/>
      <w:bCs/>
      <w:color w:val="365F91"/>
      <w:sz w:val="28"/>
      <w:szCs w:val="28"/>
    </w:rPr>
  </w:style>
  <w:style w:type="paragraph" w:styleId="Titre2">
    <w:name w:val="heading 2"/>
    <w:basedOn w:val="Normal"/>
    <w:next w:val="Normal"/>
    <w:uiPriority w:val="9"/>
    <w:unhideWhenUsed/>
    <w:qFormat/>
    <w:pPr>
      <w:keepNext/>
      <w:keepLines/>
      <w:numPr>
        <w:ilvl w:val="1"/>
        <w:numId w:val="6"/>
      </w:numPr>
      <w:spacing w:before="200" w:after="0"/>
      <w:outlineLvl w:val="1"/>
    </w:pPr>
    <w:rPr>
      <w:rFonts w:ascii="Cambria" w:eastAsia="Cambria" w:hAnsi="Cambria" w:cs="Cambria" w:hint="cs"/>
      <w:b/>
      <w:bCs/>
      <w:color w:val="4F81BD"/>
      <w:sz w:val="26"/>
      <w:szCs w:val="26"/>
    </w:rPr>
  </w:style>
  <w:style w:type="paragraph" w:styleId="Titre3">
    <w:name w:val="heading 3"/>
    <w:basedOn w:val="Normal"/>
    <w:next w:val="Normal"/>
    <w:uiPriority w:val="9"/>
    <w:unhideWhenUsed/>
    <w:qFormat/>
    <w:pPr>
      <w:keepNext/>
      <w:keepLines/>
      <w:numPr>
        <w:ilvl w:val="2"/>
        <w:numId w:val="6"/>
      </w:numPr>
      <w:spacing w:before="200" w:after="0"/>
      <w:outlineLvl w:val="2"/>
    </w:pPr>
    <w:rPr>
      <w:rFonts w:ascii="Cambria" w:eastAsia="Cambria" w:hAnsi="Cambria" w:cs="Cambria" w:hint="cs"/>
      <w:b/>
      <w:bCs/>
      <w:color w:val="4F81BD"/>
    </w:rPr>
  </w:style>
  <w:style w:type="paragraph" w:styleId="Titre4">
    <w:name w:val="heading 4"/>
    <w:basedOn w:val="Normal"/>
    <w:next w:val="Normal"/>
    <w:uiPriority w:val="9"/>
    <w:semiHidden/>
    <w:unhideWhenUsed/>
    <w:qFormat/>
    <w:pPr>
      <w:keepNext/>
      <w:keepLines/>
      <w:numPr>
        <w:ilvl w:val="3"/>
        <w:numId w:val="6"/>
      </w:numPr>
      <w:spacing w:before="200" w:after="0"/>
      <w:outlineLvl w:val="3"/>
    </w:pPr>
    <w:rPr>
      <w:rFonts w:ascii="Cambria" w:eastAsia="Cambria" w:hAnsi="Cambria" w:cs="Cambria" w:hint="cs"/>
      <w:b/>
      <w:bCs/>
      <w:i/>
      <w:iCs/>
      <w:color w:val="4F81BD"/>
    </w:rPr>
  </w:style>
  <w:style w:type="paragraph" w:styleId="Titre5">
    <w:name w:val="heading 5"/>
    <w:basedOn w:val="Normal"/>
    <w:next w:val="Normal"/>
    <w:uiPriority w:val="9"/>
    <w:semiHidden/>
    <w:unhideWhenUsed/>
    <w:qFormat/>
    <w:pPr>
      <w:keepNext/>
      <w:keepLines/>
      <w:numPr>
        <w:ilvl w:val="4"/>
        <w:numId w:val="6"/>
      </w:numPr>
      <w:spacing w:before="200" w:after="0"/>
      <w:outlineLvl w:val="4"/>
    </w:pPr>
    <w:rPr>
      <w:rFonts w:ascii="Cambria" w:eastAsia="Cambria" w:hAnsi="Cambria" w:cs="Cambria" w:hint="cs"/>
      <w:color w:val="243F60"/>
    </w:rPr>
  </w:style>
  <w:style w:type="paragraph" w:styleId="Titre6">
    <w:name w:val="heading 6"/>
    <w:basedOn w:val="Normal"/>
    <w:next w:val="Normal"/>
    <w:uiPriority w:val="9"/>
    <w:semiHidden/>
    <w:unhideWhenUsed/>
    <w:qFormat/>
    <w:pPr>
      <w:keepNext/>
      <w:keepLines/>
      <w:numPr>
        <w:ilvl w:val="5"/>
        <w:numId w:val="6"/>
      </w:numPr>
      <w:spacing w:before="200" w:after="0"/>
      <w:outlineLvl w:val="5"/>
    </w:pPr>
    <w:rPr>
      <w:rFonts w:ascii="Cambria" w:eastAsia="Cambria" w:hAnsi="Cambria" w:cs="Cambria" w:hint="cs"/>
      <w:i/>
      <w:iCs/>
      <w:color w:val="243F60"/>
    </w:rPr>
  </w:style>
  <w:style w:type="paragraph" w:styleId="Titre7">
    <w:name w:val="heading 7"/>
    <w:basedOn w:val="Normal"/>
    <w:next w:val="Normal"/>
    <w:uiPriority w:val="9"/>
    <w:semiHidden/>
    <w:unhideWhenUsed/>
    <w:qFormat/>
    <w:pPr>
      <w:keepNext/>
      <w:keepLines/>
      <w:numPr>
        <w:ilvl w:val="6"/>
        <w:numId w:val="6"/>
      </w:numPr>
      <w:spacing w:before="200" w:after="0"/>
      <w:outlineLvl w:val="6"/>
    </w:pPr>
    <w:rPr>
      <w:rFonts w:ascii="Cambria" w:eastAsia="Cambria" w:hAnsi="Cambria" w:cs="Cambria" w:hint="cs"/>
      <w:i/>
      <w:iCs/>
      <w:color w:val="404040"/>
    </w:rPr>
  </w:style>
  <w:style w:type="paragraph" w:styleId="Titre8">
    <w:name w:val="heading 8"/>
    <w:basedOn w:val="Normal"/>
    <w:next w:val="Normal"/>
    <w:uiPriority w:val="9"/>
    <w:semiHidden/>
    <w:unhideWhenUsed/>
    <w:qFormat/>
    <w:pPr>
      <w:keepNext/>
      <w:keepLines/>
      <w:numPr>
        <w:ilvl w:val="7"/>
        <w:numId w:val="6"/>
      </w:numPr>
      <w:spacing w:before="200" w:after="0"/>
      <w:outlineLvl w:val="7"/>
    </w:pPr>
    <w:rPr>
      <w:rFonts w:ascii="Cambria" w:eastAsia="Cambria" w:hAnsi="Cambria" w:cs="Cambria" w:hint="cs"/>
      <w:color w:val="404040"/>
      <w:sz w:val="20"/>
      <w:szCs w:val="20"/>
    </w:rPr>
  </w:style>
  <w:style w:type="paragraph" w:styleId="Titre9">
    <w:name w:val="heading 9"/>
    <w:basedOn w:val="Normal"/>
    <w:next w:val="Normal"/>
    <w:uiPriority w:val="9"/>
    <w:semiHidden/>
    <w:unhideWhenUsed/>
    <w:qFormat/>
    <w:pPr>
      <w:keepNext/>
      <w:keepLines/>
      <w:numPr>
        <w:ilvl w:val="8"/>
        <w:numId w:val="6"/>
      </w:numPr>
      <w:spacing w:before="200" w:after="0"/>
      <w:outlineLvl w:val="8"/>
    </w:pPr>
    <w:rPr>
      <w:rFonts w:ascii="Cambria" w:eastAsia="Cambria" w:hAnsi="Cambria" w:cs="Cambria" w:hint="cs"/>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
    <w:name w:val="GenStyleDefTableGrid"/>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ous-titre">
    <w:name w:val="Subtitle"/>
    <w:basedOn w:val="Normal"/>
    <w:next w:val="Normal"/>
    <w:uiPriority w:val="11"/>
    <w:qFormat/>
    <w:pPr>
      <w:spacing w:line="240" w:lineRule="auto"/>
    </w:pPr>
    <w:rPr>
      <w:i/>
      <w:color w:val="444444"/>
      <w:sz w:val="52"/>
    </w:rPr>
  </w:style>
  <w:style w:type="paragraph" w:styleId="Citation">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Citationintens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auNormal"/>
    <w:uiPriority w:val="9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auNormal"/>
    <w:uiPriority w:val="99"/>
    <w:pPr>
      <w:spacing w:after="0" w:line="240" w:lineRule="auto"/>
    </w:pPr>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auNormal"/>
    <w:uiPriority w:val="99"/>
    <w:pPr>
      <w:spacing w:after="0" w:line="240" w:lineRule="auto"/>
    </w:pPr>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auNormal"/>
    <w:uiPriority w:val="99"/>
    <w:pPr>
      <w:spacing w:after="0" w:line="240" w:lineRule="auto"/>
    </w:p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auNormal"/>
    <w:uiPriority w:val="99"/>
    <w:pPr>
      <w:spacing w:after="0" w:line="240" w:lineRule="auto"/>
    </w:pPr>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auNormal"/>
    <w:uiPriority w:val="99"/>
    <w:pPr>
      <w:spacing w:after="0" w:line="240" w:lineRule="auto"/>
    </w:p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auNormal"/>
    <w:uiPriority w:val="99"/>
    <w:pPr>
      <w:spacing w:after="0" w:line="240" w:lineRule="auto"/>
    </w:p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table" w:customStyle="1" w:styleId="GenStyleDefTableGrid2">
    <w:name w:val="GenStyleDefTableGrid2"/>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1">
    <w:name w:val="GenStyleDefTableGrid1"/>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re">
    <w:name w:val="Title"/>
    <w:basedOn w:val="Normal"/>
    <w:next w:val="Normal"/>
    <w:uiPriority w:val="10"/>
    <w:qFormat/>
    <w:pPr>
      <w:pBdr>
        <w:bottom w:val="single" w:sz="8" w:space="4" w:color="4F81BD"/>
      </w:pBdr>
      <w:spacing w:after="300" w:line="240" w:lineRule="auto"/>
      <w:contextualSpacing/>
    </w:pPr>
    <w:rPr>
      <w:rFonts w:ascii="Cambria" w:eastAsia="Cambria" w:hAnsi="Cambria" w:cs="Cambria" w:hint="cs"/>
      <w:color w:val="17365D"/>
      <w:spacing w:val="5"/>
      <w:sz w:val="52"/>
      <w:szCs w:val="52"/>
    </w:rPr>
  </w:style>
  <w:style w:type="character" w:customStyle="1" w:styleId="TitleChar">
    <w:name w:val="Title Char"/>
    <w:basedOn w:val="Policepardfaut"/>
    <w:uiPriority w:val="10"/>
    <w:rPr>
      <w:rFonts w:ascii="Cambria" w:eastAsia="Cambria" w:hAnsi="Cambria" w:cs="Cambria" w:hint="cs"/>
      <w:color w:val="17365D"/>
      <w:spacing w:val="5"/>
      <w:sz w:val="52"/>
      <w:szCs w:val="52"/>
    </w:rPr>
  </w:style>
  <w:style w:type="paragraph" w:styleId="En-tte">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Policepardfaut"/>
    <w:uiPriority w:val="99"/>
  </w:style>
  <w:style w:type="paragraph" w:styleId="Pieddepage">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Policepardfaut"/>
    <w:uiPriority w:val="99"/>
  </w:style>
  <w:style w:type="paragraph" w:styleId="Textedebulles">
    <w:name w:val="Balloon Text"/>
    <w:basedOn w:val="Normal"/>
    <w:uiPriority w:val="99"/>
    <w:semiHidden/>
    <w:unhideWhenUsed/>
    <w:pPr>
      <w:spacing w:after="0" w:line="240" w:lineRule="auto"/>
    </w:pPr>
    <w:rPr>
      <w:rFonts w:ascii="Tahoma" w:hAnsi="Tahoma" w:cs="Tahoma" w:hint="cs"/>
      <w:sz w:val="16"/>
      <w:szCs w:val="16"/>
    </w:rPr>
  </w:style>
  <w:style w:type="character" w:customStyle="1" w:styleId="BalloonTextChar">
    <w:name w:val="Balloon Text Char"/>
    <w:basedOn w:val="Policepardfaut"/>
    <w:uiPriority w:val="99"/>
    <w:semiHidden/>
    <w:rPr>
      <w:rFonts w:ascii="Tahoma" w:hAnsi="Tahoma" w:cs="Tahoma" w:hint="cs"/>
      <w:sz w:val="16"/>
      <w:szCs w:val="16"/>
    </w:rPr>
  </w:style>
  <w:style w:type="character" w:customStyle="1" w:styleId="Heading1Char">
    <w:name w:val="Heading 1 Char"/>
    <w:basedOn w:val="Policepardfaut"/>
    <w:uiPriority w:val="9"/>
    <w:rPr>
      <w:rFonts w:ascii="Cambria" w:eastAsia="Cambria" w:hAnsi="Cambria" w:cs="Cambria" w:hint="cs"/>
      <w:b/>
      <w:bCs/>
      <w:color w:val="365F91"/>
      <w:sz w:val="28"/>
      <w:szCs w:val="28"/>
    </w:rPr>
  </w:style>
  <w:style w:type="paragraph" w:styleId="Sansinterligne">
    <w:name w:val="No Spacing"/>
    <w:uiPriority w:val="1"/>
    <w:qFormat/>
    <w:pPr>
      <w:spacing w:after="0" w:line="240" w:lineRule="auto"/>
    </w:pPr>
  </w:style>
  <w:style w:type="character" w:styleId="Lienhypertexte">
    <w:name w:val="Hyperlink"/>
    <w:basedOn w:val="Policepardfaut"/>
    <w:uiPriority w:val="99"/>
    <w:unhideWhenUsed/>
    <w:rPr>
      <w:color w:val="0000FF"/>
      <w:u w:val="single"/>
    </w:rPr>
  </w:style>
  <w:style w:type="character" w:customStyle="1" w:styleId="Heading2Char">
    <w:name w:val="Heading 2 Char"/>
    <w:basedOn w:val="Policepardfaut"/>
    <w:uiPriority w:val="9"/>
    <w:rPr>
      <w:rFonts w:ascii="Cambria" w:eastAsia="Cambria" w:hAnsi="Cambria" w:cs="Cambria" w:hint="cs"/>
      <w:b/>
      <w:bCs/>
      <w:color w:val="4F81BD"/>
      <w:sz w:val="26"/>
      <w:szCs w:val="26"/>
    </w:r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uiPriority w:val="99"/>
    <w:semiHidden/>
    <w:unhideWhenUsed/>
    <w:pPr>
      <w:spacing w:line="240" w:lineRule="auto"/>
    </w:pPr>
    <w:rPr>
      <w:sz w:val="20"/>
      <w:szCs w:val="20"/>
    </w:rPr>
  </w:style>
  <w:style w:type="character" w:customStyle="1" w:styleId="CommentTextChar">
    <w:name w:val="Comment Text Char"/>
    <w:basedOn w:val="Policepardfaut"/>
    <w:uiPriority w:val="99"/>
    <w:semiHidden/>
    <w:rPr>
      <w:sz w:val="20"/>
      <w:szCs w:val="20"/>
    </w:rPr>
  </w:style>
  <w:style w:type="paragraph" w:styleId="Objetducommentaire">
    <w:name w:val="annotation subject"/>
    <w:basedOn w:val="Commentaire"/>
    <w:next w:val="Commentaire"/>
    <w:uiPriority w:val="99"/>
    <w:semiHidden/>
    <w:unhideWhenUsed/>
    <w:rPr>
      <w:b/>
      <w:bCs/>
    </w:rPr>
  </w:style>
  <w:style w:type="character" w:customStyle="1" w:styleId="CommentSubjectChar">
    <w:name w:val="Comment Subject Char"/>
    <w:basedOn w:val="CommentTextChar"/>
    <w:uiPriority w:val="99"/>
    <w:semiHidden/>
    <w:rPr>
      <w:b/>
      <w:bCs/>
      <w:sz w:val="20"/>
      <w:szCs w:val="20"/>
    </w:rPr>
  </w:style>
  <w:style w:type="character" w:customStyle="1" w:styleId="Heading3Char">
    <w:name w:val="Heading 3 Char"/>
    <w:basedOn w:val="Policepardfaut"/>
    <w:uiPriority w:val="9"/>
    <w:rPr>
      <w:rFonts w:ascii="Cambria" w:eastAsia="Cambria" w:hAnsi="Cambria" w:cs="Cambria" w:hint="cs"/>
      <w:b/>
      <w:bCs/>
      <w:color w:val="4F81BD"/>
    </w:rPr>
  </w:style>
  <w:style w:type="numbering" w:customStyle="1" w:styleId="Headings">
    <w:name w:val="Headings"/>
    <w:uiPriority w:val="99"/>
    <w:pPr>
      <w:numPr>
        <w:numId w:val="3"/>
      </w:numPr>
    </w:pPr>
  </w:style>
  <w:style w:type="character" w:customStyle="1" w:styleId="Heading4Char">
    <w:name w:val="Heading 4 Char"/>
    <w:basedOn w:val="Policepardfaut"/>
    <w:uiPriority w:val="9"/>
    <w:semiHidden/>
    <w:rPr>
      <w:rFonts w:ascii="Cambria" w:eastAsia="Cambria" w:hAnsi="Cambria" w:cs="Cambria" w:hint="cs"/>
      <w:b/>
      <w:bCs/>
      <w:i/>
      <w:iCs/>
      <w:color w:val="4F81BD"/>
    </w:rPr>
  </w:style>
  <w:style w:type="character" w:customStyle="1" w:styleId="Heading5Char">
    <w:name w:val="Heading 5 Char"/>
    <w:basedOn w:val="Policepardfaut"/>
    <w:uiPriority w:val="9"/>
    <w:semiHidden/>
    <w:rPr>
      <w:rFonts w:ascii="Cambria" w:eastAsia="Cambria" w:hAnsi="Cambria" w:cs="Cambria" w:hint="cs"/>
      <w:color w:val="243F60"/>
    </w:rPr>
  </w:style>
  <w:style w:type="character" w:customStyle="1" w:styleId="Heading6Char">
    <w:name w:val="Heading 6 Char"/>
    <w:basedOn w:val="Policepardfaut"/>
    <w:uiPriority w:val="9"/>
    <w:semiHidden/>
    <w:rPr>
      <w:rFonts w:ascii="Cambria" w:eastAsia="Cambria" w:hAnsi="Cambria" w:cs="Cambria" w:hint="cs"/>
      <w:i/>
      <w:iCs/>
      <w:color w:val="243F60"/>
    </w:rPr>
  </w:style>
  <w:style w:type="character" w:customStyle="1" w:styleId="Heading7Char">
    <w:name w:val="Heading 7 Char"/>
    <w:basedOn w:val="Policepardfaut"/>
    <w:uiPriority w:val="9"/>
    <w:semiHidden/>
    <w:rPr>
      <w:rFonts w:ascii="Cambria" w:eastAsia="Cambria" w:hAnsi="Cambria" w:cs="Cambria" w:hint="cs"/>
      <w:i/>
      <w:iCs/>
      <w:color w:val="404040"/>
    </w:rPr>
  </w:style>
  <w:style w:type="character" w:customStyle="1" w:styleId="Heading8Char">
    <w:name w:val="Heading 8 Char"/>
    <w:basedOn w:val="Policepardfaut"/>
    <w:uiPriority w:val="9"/>
    <w:semiHidden/>
    <w:rPr>
      <w:rFonts w:ascii="Cambria" w:eastAsia="Cambria" w:hAnsi="Cambria" w:cs="Cambria" w:hint="cs"/>
      <w:color w:val="404040"/>
      <w:sz w:val="20"/>
      <w:szCs w:val="20"/>
    </w:rPr>
  </w:style>
  <w:style w:type="character" w:customStyle="1" w:styleId="Heading9Char">
    <w:name w:val="Heading 9 Char"/>
    <w:basedOn w:val="Policepardfaut"/>
    <w:uiPriority w:val="9"/>
    <w:semiHidden/>
    <w:rPr>
      <w:rFonts w:ascii="Cambria" w:eastAsia="Cambria" w:hAnsi="Cambria" w:cs="Cambria" w:hint="cs"/>
      <w:i/>
      <w:iCs/>
      <w:color w:val="404040"/>
      <w:sz w:val="20"/>
      <w:szCs w:val="20"/>
    </w:rPr>
  </w:style>
  <w:style w:type="paragraph" w:styleId="Lgende">
    <w:name w:val="caption"/>
    <w:basedOn w:val="Normal"/>
    <w:next w:val="Normal"/>
    <w:uiPriority w:val="35"/>
    <w:unhideWhenUsed/>
    <w:qFormat/>
    <w:pPr>
      <w:spacing w:line="240" w:lineRule="auto"/>
    </w:pPr>
    <w:rPr>
      <w:b/>
      <w:bCs/>
      <w:color w:val="4F81BD"/>
      <w:sz w:val="18"/>
      <w:szCs w:val="18"/>
    </w:rPr>
  </w:style>
  <w:style w:type="paragraph" w:styleId="Notedebasdepage">
    <w:name w:val="footnote text"/>
    <w:basedOn w:val="Normal"/>
    <w:uiPriority w:val="99"/>
    <w:semiHidden/>
    <w:unhideWhenUsed/>
    <w:pPr>
      <w:spacing w:after="0" w:line="240" w:lineRule="auto"/>
    </w:pPr>
    <w:rPr>
      <w:sz w:val="20"/>
      <w:szCs w:val="20"/>
    </w:rPr>
  </w:style>
  <w:style w:type="character" w:customStyle="1" w:styleId="FootnoteTextChar">
    <w:name w:val="Footnote Text Char"/>
    <w:basedOn w:val="Policepardfaut"/>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customStyle="1" w:styleId="Default">
    <w:name w:val="Default"/>
    <w:pPr>
      <w:spacing w:after="0" w:line="240" w:lineRule="auto"/>
    </w:pPr>
    <w:rPr>
      <w:rFonts w:ascii="Times New Roman" w:hAnsi="Times New Roman" w:cs="Times New Roman" w:hint="cs"/>
      <w:sz w:val="24"/>
      <w:szCs w:val="24"/>
    </w:rPr>
  </w:style>
  <w:style w:type="character" w:styleId="Lienhypertextesuivivisit">
    <w:name w:val="FollowedHyperlink"/>
    <w:basedOn w:val="Policepardfaut"/>
    <w:uiPriority w:val="99"/>
    <w:semiHidden/>
    <w:unhideWhenUsed/>
    <w:rPr>
      <w:color w:val="800080"/>
      <w:u w:val="single"/>
    </w:rPr>
  </w:style>
  <w:style w:type="paragraph" w:customStyle="1" w:styleId="TableParagraph">
    <w:name w:val="Table Paragraph"/>
    <w:basedOn w:val="Normal"/>
    <w:uiPriority w:val="1"/>
    <w:qFormat/>
    <w:pPr>
      <w:widowControl w:val="0"/>
      <w:spacing w:after="0" w:line="240" w:lineRule="auto"/>
    </w:pPr>
    <w:rPr>
      <w:rFonts w:eastAsia="Calibri"/>
      <w:color w:val="auto"/>
      <w:lang w:eastAsia="en-US"/>
    </w:rPr>
  </w:style>
  <w:style w:type="paragraph" w:styleId="NormalWeb">
    <w:name w:val="Normal (Web)"/>
    <w:basedOn w:val="Normal"/>
    <w:uiPriority w:val="99"/>
    <w:semiHidden/>
    <w:unhideWhenUsed/>
    <w:rsid w:val="001F6D8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fr-FR" w:eastAsia="fr-FR"/>
    </w:rPr>
  </w:style>
  <w:style w:type="paragraph" w:styleId="Textebrut">
    <w:name w:val="Plain Text"/>
    <w:basedOn w:val="Normal"/>
    <w:link w:val="TextebrutCar"/>
    <w:uiPriority w:val="99"/>
    <w:unhideWhenUsed/>
    <w:rsid w:val="005A1B2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nsolas" w:eastAsiaTheme="minorHAnsi" w:hAnsi="Consolas" w:cs="Consolas"/>
      <w:color w:val="auto"/>
      <w:sz w:val="21"/>
      <w:szCs w:val="21"/>
      <w:lang w:val="fr-FR" w:eastAsia="en-US"/>
    </w:rPr>
  </w:style>
  <w:style w:type="character" w:customStyle="1" w:styleId="TextebrutCar">
    <w:name w:val="Texte brut Car"/>
    <w:basedOn w:val="Policepardfaut"/>
    <w:link w:val="Textebrut"/>
    <w:uiPriority w:val="99"/>
    <w:rsid w:val="005A1B28"/>
    <w:rPr>
      <w:rFonts w:ascii="Consolas" w:eastAsiaTheme="minorHAnsi" w:hAnsi="Consolas" w:cs="Consolas"/>
      <w:color w:val="auto"/>
      <w:sz w:val="21"/>
      <w:szCs w:val="21"/>
      <w:lang w:val="fr-FR" w:eastAsia="en-US"/>
    </w:rPr>
  </w:style>
  <w:style w:type="paragraph" w:styleId="Rvision">
    <w:name w:val="Revision"/>
    <w:hidden/>
    <w:uiPriority w:val="99"/>
    <w:semiHidden/>
    <w:rsid w:val="00C8768E"/>
    <w:pPr>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numPr>
        <w:numId w:val="6"/>
      </w:numPr>
      <w:spacing w:before="480" w:after="0"/>
      <w:outlineLvl w:val="0"/>
    </w:pPr>
    <w:rPr>
      <w:rFonts w:ascii="Cambria" w:eastAsia="Cambria" w:hAnsi="Cambria" w:cs="Cambria" w:hint="cs"/>
      <w:b/>
      <w:bCs/>
      <w:color w:val="365F91"/>
      <w:sz w:val="28"/>
      <w:szCs w:val="28"/>
    </w:rPr>
  </w:style>
  <w:style w:type="paragraph" w:styleId="Titre2">
    <w:name w:val="heading 2"/>
    <w:basedOn w:val="Normal"/>
    <w:next w:val="Normal"/>
    <w:uiPriority w:val="9"/>
    <w:unhideWhenUsed/>
    <w:qFormat/>
    <w:pPr>
      <w:keepNext/>
      <w:keepLines/>
      <w:numPr>
        <w:ilvl w:val="1"/>
        <w:numId w:val="6"/>
      </w:numPr>
      <w:spacing w:before="200" w:after="0"/>
      <w:outlineLvl w:val="1"/>
    </w:pPr>
    <w:rPr>
      <w:rFonts w:ascii="Cambria" w:eastAsia="Cambria" w:hAnsi="Cambria" w:cs="Cambria" w:hint="cs"/>
      <w:b/>
      <w:bCs/>
      <w:color w:val="4F81BD"/>
      <w:sz w:val="26"/>
      <w:szCs w:val="26"/>
    </w:rPr>
  </w:style>
  <w:style w:type="paragraph" w:styleId="Titre3">
    <w:name w:val="heading 3"/>
    <w:basedOn w:val="Normal"/>
    <w:next w:val="Normal"/>
    <w:uiPriority w:val="9"/>
    <w:unhideWhenUsed/>
    <w:qFormat/>
    <w:pPr>
      <w:keepNext/>
      <w:keepLines/>
      <w:numPr>
        <w:ilvl w:val="2"/>
        <w:numId w:val="6"/>
      </w:numPr>
      <w:spacing w:before="200" w:after="0"/>
      <w:outlineLvl w:val="2"/>
    </w:pPr>
    <w:rPr>
      <w:rFonts w:ascii="Cambria" w:eastAsia="Cambria" w:hAnsi="Cambria" w:cs="Cambria" w:hint="cs"/>
      <w:b/>
      <w:bCs/>
      <w:color w:val="4F81BD"/>
    </w:rPr>
  </w:style>
  <w:style w:type="paragraph" w:styleId="Titre4">
    <w:name w:val="heading 4"/>
    <w:basedOn w:val="Normal"/>
    <w:next w:val="Normal"/>
    <w:uiPriority w:val="9"/>
    <w:semiHidden/>
    <w:unhideWhenUsed/>
    <w:qFormat/>
    <w:pPr>
      <w:keepNext/>
      <w:keepLines/>
      <w:numPr>
        <w:ilvl w:val="3"/>
        <w:numId w:val="6"/>
      </w:numPr>
      <w:spacing w:before="200" w:after="0"/>
      <w:outlineLvl w:val="3"/>
    </w:pPr>
    <w:rPr>
      <w:rFonts w:ascii="Cambria" w:eastAsia="Cambria" w:hAnsi="Cambria" w:cs="Cambria" w:hint="cs"/>
      <w:b/>
      <w:bCs/>
      <w:i/>
      <w:iCs/>
      <w:color w:val="4F81BD"/>
    </w:rPr>
  </w:style>
  <w:style w:type="paragraph" w:styleId="Titre5">
    <w:name w:val="heading 5"/>
    <w:basedOn w:val="Normal"/>
    <w:next w:val="Normal"/>
    <w:uiPriority w:val="9"/>
    <w:semiHidden/>
    <w:unhideWhenUsed/>
    <w:qFormat/>
    <w:pPr>
      <w:keepNext/>
      <w:keepLines/>
      <w:numPr>
        <w:ilvl w:val="4"/>
        <w:numId w:val="6"/>
      </w:numPr>
      <w:spacing w:before="200" w:after="0"/>
      <w:outlineLvl w:val="4"/>
    </w:pPr>
    <w:rPr>
      <w:rFonts w:ascii="Cambria" w:eastAsia="Cambria" w:hAnsi="Cambria" w:cs="Cambria" w:hint="cs"/>
      <w:color w:val="243F60"/>
    </w:rPr>
  </w:style>
  <w:style w:type="paragraph" w:styleId="Titre6">
    <w:name w:val="heading 6"/>
    <w:basedOn w:val="Normal"/>
    <w:next w:val="Normal"/>
    <w:uiPriority w:val="9"/>
    <w:semiHidden/>
    <w:unhideWhenUsed/>
    <w:qFormat/>
    <w:pPr>
      <w:keepNext/>
      <w:keepLines/>
      <w:numPr>
        <w:ilvl w:val="5"/>
        <w:numId w:val="6"/>
      </w:numPr>
      <w:spacing w:before="200" w:after="0"/>
      <w:outlineLvl w:val="5"/>
    </w:pPr>
    <w:rPr>
      <w:rFonts w:ascii="Cambria" w:eastAsia="Cambria" w:hAnsi="Cambria" w:cs="Cambria" w:hint="cs"/>
      <w:i/>
      <w:iCs/>
      <w:color w:val="243F60"/>
    </w:rPr>
  </w:style>
  <w:style w:type="paragraph" w:styleId="Titre7">
    <w:name w:val="heading 7"/>
    <w:basedOn w:val="Normal"/>
    <w:next w:val="Normal"/>
    <w:uiPriority w:val="9"/>
    <w:semiHidden/>
    <w:unhideWhenUsed/>
    <w:qFormat/>
    <w:pPr>
      <w:keepNext/>
      <w:keepLines/>
      <w:numPr>
        <w:ilvl w:val="6"/>
        <w:numId w:val="6"/>
      </w:numPr>
      <w:spacing w:before="200" w:after="0"/>
      <w:outlineLvl w:val="6"/>
    </w:pPr>
    <w:rPr>
      <w:rFonts w:ascii="Cambria" w:eastAsia="Cambria" w:hAnsi="Cambria" w:cs="Cambria" w:hint="cs"/>
      <w:i/>
      <w:iCs/>
      <w:color w:val="404040"/>
    </w:rPr>
  </w:style>
  <w:style w:type="paragraph" w:styleId="Titre8">
    <w:name w:val="heading 8"/>
    <w:basedOn w:val="Normal"/>
    <w:next w:val="Normal"/>
    <w:uiPriority w:val="9"/>
    <w:semiHidden/>
    <w:unhideWhenUsed/>
    <w:qFormat/>
    <w:pPr>
      <w:keepNext/>
      <w:keepLines/>
      <w:numPr>
        <w:ilvl w:val="7"/>
        <w:numId w:val="6"/>
      </w:numPr>
      <w:spacing w:before="200" w:after="0"/>
      <w:outlineLvl w:val="7"/>
    </w:pPr>
    <w:rPr>
      <w:rFonts w:ascii="Cambria" w:eastAsia="Cambria" w:hAnsi="Cambria" w:cs="Cambria" w:hint="cs"/>
      <w:color w:val="404040"/>
      <w:sz w:val="20"/>
      <w:szCs w:val="20"/>
    </w:rPr>
  </w:style>
  <w:style w:type="paragraph" w:styleId="Titre9">
    <w:name w:val="heading 9"/>
    <w:basedOn w:val="Normal"/>
    <w:next w:val="Normal"/>
    <w:uiPriority w:val="9"/>
    <w:semiHidden/>
    <w:unhideWhenUsed/>
    <w:qFormat/>
    <w:pPr>
      <w:keepNext/>
      <w:keepLines/>
      <w:numPr>
        <w:ilvl w:val="8"/>
        <w:numId w:val="6"/>
      </w:numPr>
      <w:spacing w:before="200" w:after="0"/>
      <w:outlineLvl w:val="8"/>
    </w:pPr>
    <w:rPr>
      <w:rFonts w:ascii="Cambria" w:eastAsia="Cambria" w:hAnsi="Cambria" w:cs="Cambria" w:hint="cs"/>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
    <w:name w:val="GenStyleDefTableGrid"/>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ous-titre">
    <w:name w:val="Subtitle"/>
    <w:basedOn w:val="Normal"/>
    <w:next w:val="Normal"/>
    <w:uiPriority w:val="11"/>
    <w:qFormat/>
    <w:pPr>
      <w:spacing w:line="240" w:lineRule="auto"/>
    </w:pPr>
    <w:rPr>
      <w:i/>
      <w:color w:val="444444"/>
      <w:sz w:val="52"/>
    </w:rPr>
  </w:style>
  <w:style w:type="paragraph" w:styleId="Citation">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Citationintens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auNormal"/>
    <w:uiPriority w:val="99"/>
    <w:pPr>
      <w:spacing w:after="0" w:line="240" w:lineRule="auto"/>
    </w:pPr>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auNormal"/>
    <w:uiPriority w:val="9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auNormal"/>
    <w:uiPriority w:val="99"/>
    <w:pPr>
      <w:spacing w:after="0" w:line="240" w:lineRule="auto"/>
    </w:pPr>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auNormal"/>
    <w:uiPriority w:val="99"/>
    <w:pPr>
      <w:spacing w:after="0" w:line="240" w:lineRule="auto"/>
    </w:pPr>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auNormal"/>
    <w:uiPriority w:val="99"/>
    <w:pPr>
      <w:spacing w:after="0" w:line="240" w:lineRule="auto"/>
    </w:p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auNormal"/>
    <w:uiPriority w:val="99"/>
    <w:pPr>
      <w:spacing w:after="0" w:line="240" w:lineRule="auto"/>
    </w:pPr>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auNormal"/>
    <w:uiPriority w:val="99"/>
    <w:pPr>
      <w:spacing w:after="0" w:line="240" w:lineRule="auto"/>
    </w:p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auNormal"/>
    <w:uiPriority w:val="99"/>
    <w:pPr>
      <w:spacing w:after="0" w:line="240" w:lineRule="auto"/>
    </w:p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table" w:customStyle="1" w:styleId="GenStyleDefTableGrid2">
    <w:name w:val="GenStyleDefTableGrid2"/>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1">
    <w:name w:val="GenStyleDefTableGrid1"/>
    <w:basedOn w:val="Tableau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re">
    <w:name w:val="Title"/>
    <w:basedOn w:val="Normal"/>
    <w:next w:val="Normal"/>
    <w:uiPriority w:val="10"/>
    <w:qFormat/>
    <w:pPr>
      <w:pBdr>
        <w:bottom w:val="single" w:sz="8" w:space="4" w:color="4F81BD"/>
      </w:pBdr>
      <w:spacing w:after="300" w:line="240" w:lineRule="auto"/>
      <w:contextualSpacing/>
    </w:pPr>
    <w:rPr>
      <w:rFonts w:ascii="Cambria" w:eastAsia="Cambria" w:hAnsi="Cambria" w:cs="Cambria" w:hint="cs"/>
      <w:color w:val="17365D"/>
      <w:spacing w:val="5"/>
      <w:sz w:val="52"/>
      <w:szCs w:val="52"/>
    </w:rPr>
  </w:style>
  <w:style w:type="character" w:customStyle="1" w:styleId="TitleChar">
    <w:name w:val="Title Char"/>
    <w:basedOn w:val="Policepardfaut"/>
    <w:uiPriority w:val="10"/>
    <w:rPr>
      <w:rFonts w:ascii="Cambria" w:eastAsia="Cambria" w:hAnsi="Cambria" w:cs="Cambria" w:hint="cs"/>
      <w:color w:val="17365D"/>
      <w:spacing w:val="5"/>
      <w:sz w:val="52"/>
      <w:szCs w:val="52"/>
    </w:rPr>
  </w:style>
  <w:style w:type="paragraph" w:styleId="En-tte">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Policepardfaut"/>
    <w:uiPriority w:val="99"/>
  </w:style>
  <w:style w:type="paragraph" w:styleId="Pieddepage">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Policepardfaut"/>
    <w:uiPriority w:val="99"/>
  </w:style>
  <w:style w:type="paragraph" w:styleId="Textedebulles">
    <w:name w:val="Balloon Text"/>
    <w:basedOn w:val="Normal"/>
    <w:uiPriority w:val="99"/>
    <w:semiHidden/>
    <w:unhideWhenUsed/>
    <w:pPr>
      <w:spacing w:after="0" w:line="240" w:lineRule="auto"/>
    </w:pPr>
    <w:rPr>
      <w:rFonts w:ascii="Tahoma" w:hAnsi="Tahoma" w:cs="Tahoma" w:hint="cs"/>
      <w:sz w:val="16"/>
      <w:szCs w:val="16"/>
    </w:rPr>
  </w:style>
  <w:style w:type="character" w:customStyle="1" w:styleId="BalloonTextChar">
    <w:name w:val="Balloon Text Char"/>
    <w:basedOn w:val="Policepardfaut"/>
    <w:uiPriority w:val="99"/>
    <w:semiHidden/>
    <w:rPr>
      <w:rFonts w:ascii="Tahoma" w:hAnsi="Tahoma" w:cs="Tahoma" w:hint="cs"/>
      <w:sz w:val="16"/>
      <w:szCs w:val="16"/>
    </w:rPr>
  </w:style>
  <w:style w:type="character" w:customStyle="1" w:styleId="Heading1Char">
    <w:name w:val="Heading 1 Char"/>
    <w:basedOn w:val="Policepardfaut"/>
    <w:uiPriority w:val="9"/>
    <w:rPr>
      <w:rFonts w:ascii="Cambria" w:eastAsia="Cambria" w:hAnsi="Cambria" w:cs="Cambria" w:hint="cs"/>
      <w:b/>
      <w:bCs/>
      <w:color w:val="365F91"/>
      <w:sz w:val="28"/>
      <w:szCs w:val="28"/>
    </w:rPr>
  </w:style>
  <w:style w:type="paragraph" w:styleId="Sansinterligne">
    <w:name w:val="No Spacing"/>
    <w:uiPriority w:val="1"/>
    <w:qFormat/>
    <w:pPr>
      <w:spacing w:after="0" w:line="240" w:lineRule="auto"/>
    </w:pPr>
  </w:style>
  <w:style w:type="character" w:styleId="Lienhypertexte">
    <w:name w:val="Hyperlink"/>
    <w:basedOn w:val="Policepardfaut"/>
    <w:uiPriority w:val="99"/>
    <w:unhideWhenUsed/>
    <w:rPr>
      <w:color w:val="0000FF"/>
      <w:u w:val="single"/>
    </w:rPr>
  </w:style>
  <w:style w:type="character" w:customStyle="1" w:styleId="Heading2Char">
    <w:name w:val="Heading 2 Char"/>
    <w:basedOn w:val="Policepardfaut"/>
    <w:uiPriority w:val="9"/>
    <w:rPr>
      <w:rFonts w:ascii="Cambria" w:eastAsia="Cambria" w:hAnsi="Cambria" w:cs="Cambria" w:hint="cs"/>
      <w:b/>
      <w:bCs/>
      <w:color w:val="4F81BD"/>
      <w:sz w:val="26"/>
      <w:szCs w:val="26"/>
    </w:r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uiPriority w:val="99"/>
    <w:semiHidden/>
    <w:unhideWhenUsed/>
    <w:pPr>
      <w:spacing w:line="240" w:lineRule="auto"/>
    </w:pPr>
    <w:rPr>
      <w:sz w:val="20"/>
      <w:szCs w:val="20"/>
    </w:rPr>
  </w:style>
  <w:style w:type="character" w:customStyle="1" w:styleId="CommentTextChar">
    <w:name w:val="Comment Text Char"/>
    <w:basedOn w:val="Policepardfaut"/>
    <w:uiPriority w:val="99"/>
    <w:semiHidden/>
    <w:rPr>
      <w:sz w:val="20"/>
      <w:szCs w:val="20"/>
    </w:rPr>
  </w:style>
  <w:style w:type="paragraph" w:styleId="Objetducommentaire">
    <w:name w:val="annotation subject"/>
    <w:basedOn w:val="Commentaire"/>
    <w:next w:val="Commentaire"/>
    <w:uiPriority w:val="99"/>
    <w:semiHidden/>
    <w:unhideWhenUsed/>
    <w:rPr>
      <w:b/>
      <w:bCs/>
    </w:rPr>
  </w:style>
  <w:style w:type="character" w:customStyle="1" w:styleId="CommentSubjectChar">
    <w:name w:val="Comment Subject Char"/>
    <w:basedOn w:val="CommentTextChar"/>
    <w:uiPriority w:val="99"/>
    <w:semiHidden/>
    <w:rPr>
      <w:b/>
      <w:bCs/>
      <w:sz w:val="20"/>
      <w:szCs w:val="20"/>
    </w:rPr>
  </w:style>
  <w:style w:type="character" w:customStyle="1" w:styleId="Heading3Char">
    <w:name w:val="Heading 3 Char"/>
    <w:basedOn w:val="Policepardfaut"/>
    <w:uiPriority w:val="9"/>
    <w:rPr>
      <w:rFonts w:ascii="Cambria" w:eastAsia="Cambria" w:hAnsi="Cambria" w:cs="Cambria" w:hint="cs"/>
      <w:b/>
      <w:bCs/>
      <w:color w:val="4F81BD"/>
    </w:rPr>
  </w:style>
  <w:style w:type="numbering" w:customStyle="1" w:styleId="Headings">
    <w:name w:val="Headings"/>
    <w:uiPriority w:val="99"/>
    <w:pPr>
      <w:numPr>
        <w:numId w:val="3"/>
      </w:numPr>
    </w:pPr>
  </w:style>
  <w:style w:type="character" w:customStyle="1" w:styleId="Heading4Char">
    <w:name w:val="Heading 4 Char"/>
    <w:basedOn w:val="Policepardfaut"/>
    <w:uiPriority w:val="9"/>
    <w:semiHidden/>
    <w:rPr>
      <w:rFonts w:ascii="Cambria" w:eastAsia="Cambria" w:hAnsi="Cambria" w:cs="Cambria" w:hint="cs"/>
      <w:b/>
      <w:bCs/>
      <w:i/>
      <w:iCs/>
      <w:color w:val="4F81BD"/>
    </w:rPr>
  </w:style>
  <w:style w:type="character" w:customStyle="1" w:styleId="Heading5Char">
    <w:name w:val="Heading 5 Char"/>
    <w:basedOn w:val="Policepardfaut"/>
    <w:uiPriority w:val="9"/>
    <w:semiHidden/>
    <w:rPr>
      <w:rFonts w:ascii="Cambria" w:eastAsia="Cambria" w:hAnsi="Cambria" w:cs="Cambria" w:hint="cs"/>
      <w:color w:val="243F60"/>
    </w:rPr>
  </w:style>
  <w:style w:type="character" w:customStyle="1" w:styleId="Heading6Char">
    <w:name w:val="Heading 6 Char"/>
    <w:basedOn w:val="Policepardfaut"/>
    <w:uiPriority w:val="9"/>
    <w:semiHidden/>
    <w:rPr>
      <w:rFonts w:ascii="Cambria" w:eastAsia="Cambria" w:hAnsi="Cambria" w:cs="Cambria" w:hint="cs"/>
      <w:i/>
      <w:iCs/>
      <w:color w:val="243F60"/>
    </w:rPr>
  </w:style>
  <w:style w:type="character" w:customStyle="1" w:styleId="Heading7Char">
    <w:name w:val="Heading 7 Char"/>
    <w:basedOn w:val="Policepardfaut"/>
    <w:uiPriority w:val="9"/>
    <w:semiHidden/>
    <w:rPr>
      <w:rFonts w:ascii="Cambria" w:eastAsia="Cambria" w:hAnsi="Cambria" w:cs="Cambria" w:hint="cs"/>
      <w:i/>
      <w:iCs/>
      <w:color w:val="404040"/>
    </w:rPr>
  </w:style>
  <w:style w:type="character" w:customStyle="1" w:styleId="Heading8Char">
    <w:name w:val="Heading 8 Char"/>
    <w:basedOn w:val="Policepardfaut"/>
    <w:uiPriority w:val="9"/>
    <w:semiHidden/>
    <w:rPr>
      <w:rFonts w:ascii="Cambria" w:eastAsia="Cambria" w:hAnsi="Cambria" w:cs="Cambria" w:hint="cs"/>
      <w:color w:val="404040"/>
      <w:sz w:val="20"/>
      <w:szCs w:val="20"/>
    </w:rPr>
  </w:style>
  <w:style w:type="character" w:customStyle="1" w:styleId="Heading9Char">
    <w:name w:val="Heading 9 Char"/>
    <w:basedOn w:val="Policepardfaut"/>
    <w:uiPriority w:val="9"/>
    <w:semiHidden/>
    <w:rPr>
      <w:rFonts w:ascii="Cambria" w:eastAsia="Cambria" w:hAnsi="Cambria" w:cs="Cambria" w:hint="cs"/>
      <w:i/>
      <w:iCs/>
      <w:color w:val="404040"/>
      <w:sz w:val="20"/>
      <w:szCs w:val="20"/>
    </w:rPr>
  </w:style>
  <w:style w:type="paragraph" w:styleId="Lgende">
    <w:name w:val="caption"/>
    <w:basedOn w:val="Normal"/>
    <w:next w:val="Normal"/>
    <w:uiPriority w:val="35"/>
    <w:unhideWhenUsed/>
    <w:qFormat/>
    <w:pPr>
      <w:spacing w:line="240" w:lineRule="auto"/>
    </w:pPr>
    <w:rPr>
      <w:b/>
      <w:bCs/>
      <w:color w:val="4F81BD"/>
      <w:sz w:val="18"/>
      <w:szCs w:val="18"/>
    </w:rPr>
  </w:style>
  <w:style w:type="paragraph" w:styleId="Notedebasdepage">
    <w:name w:val="footnote text"/>
    <w:basedOn w:val="Normal"/>
    <w:uiPriority w:val="99"/>
    <w:semiHidden/>
    <w:unhideWhenUsed/>
    <w:pPr>
      <w:spacing w:after="0" w:line="240" w:lineRule="auto"/>
    </w:pPr>
    <w:rPr>
      <w:sz w:val="20"/>
      <w:szCs w:val="20"/>
    </w:rPr>
  </w:style>
  <w:style w:type="character" w:customStyle="1" w:styleId="FootnoteTextChar">
    <w:name w:val="Footnote Text Char"/>
    <w:basedOn w:val="Policepardfaut"/>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customStyle="1" w:styleId="Default">
    <w:name w:val="Default"/>
    <w:pPr>
      <w:spacing w:after="0" w:line="240" w:lineRule="auto"/>
    </w:pPr>
    <w:rPr>
      <w:rFonts w:ascii="Times New Roman" w:hAnsi="Times New Roman" w:cs="Times New Roman" w:hint="cs"/>
      <w:sz w:val="24"/>
      <w:szCs w:val="24"/>
    </w:rPr>
  </w:style>
  <w:style w:type="character" w:styleId="Lienhypertextesuivivisit">
    <w:name w:val="FollowedHyperlink"/>
    <w:basedOn w:val="Policepardfaut"/>
    <w:uiPriority w:val="99"/>
    <w:semiHidden/>
    <w:unhideWhenUsed/>
    <w:rPr>
      <w:color w:val="800080"/>
      <w:u w:val="single"/>
    </w:rPr>
  </w:style>
  <w:style w:type="paragraph" w:customStyle="1" w:styleId="TableParagraph">
    <w:name w:val="Table Paragraph"/>
    <w:basedOn w:val="Normal"/>
    <w:uiPriority w:val="1"/>
    <w:qFormat/>
    <w:pPr>
      <w:widowControl w:val="0"/>
      <w:spacing w:after="0" w:line="240" w:lineRule="auto"/>
    </w:pPr>
    <w:rPr>
      <w:rFonts w:eastAsia="Calibri"/>
      <w:color w:val="auto"/>
      <w:lang w:eastAsia="en-US"/>
    </w:rPr>
  </w:style>
  <w:style w:type="paragraph" w:styleId="NormalWeb">
    <w:name w:val="Normal (Web)"/>
    <w:basedOn w:val="Normal"/>
    <w:uiPriority w:val="99"/>
    <w:semiHidden/>
    <w:unhideWhenUsed/>
    <w:rsid w:val="001F6D8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fr-FR" w:eastAsia="fr-FR"/>
    </w:rPr>
  </w:style>
  <w:style w:type="paragraph" w:styleId="Textebrut">
    <w:name w:val="Plain Text"/>
    <w:basedOn w:val="Normal"/>
    <w:link w:val="TextebrutCar"/>
    <w:uiPriority w:val="99"/>
    <w:unhideWhenUsed/>
    <w:rsid w:val="005A1B2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nsolas" w:eastAsiaTheme="minorHAnsi" w:hAnsi="Consolas" w:cs="Consolas"/>
      <w:color w:val="auto"/>
      <w:sz w:val="21"/>
      <w:szCs w:val="21"/>
      <w:lang w:val="fr-FR" w:eastAsia="en-US"/>
    </w:rPr>
  </w:style>
  <w:style w:type="character" w:customStyle="1" w:styleId="TextebrutCar">
    <w:name w:val="Texte brut Car"/>
    <w:basedOn w:val="Policepardfaut"/>
    <w:link w:val="Textebrut"/>
    <w:uiPriority w:val="99"/>
    <w:rsid w:val="005A1B28"/>
    <w:rPr>
      <w:rFonts w:ascii="Consolas" w:eastAsiaTheme="minorHAnsi" w:hAnsi="Consolas" w:cs="Consolas"/>
      <w:color w:val="auto"/>
      <w:sz w:val="21"/>
      <w:szCs w:val="21"/>
      <w:lang w:val="fr-FR" w:eastAsia="en-US"/>
    </w:rPr>
  </w:style>
  <w:style w:type="paragraph" w:styleId="Rvision">
    <w:name w:val="Revision"/>
    <w:hidden/>
    <w:uiPriority w:val="99"/>
    <w:semiHidden/>
    <w:rsid w:val="00C8768E"/>
    <w:pPr>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8735">
      <w:bodyDiv w:val="1"/>
      <w:marLeft w:val="0"/>
      <w:marRight w:val="0"/>
      <w:marTop w:val="0"/>
      <w:marBottom w:val="0"/>
      <w:divBdr>
        <w:top w:val="none" w:sz="0" w:space="0" w:color="auto"/>
        <w:left w:val="none" w:sz="0" w:space="0" w:color="auto"/>
        <w:bottom w:val="none" w:sz="0" w:space="0" w:color="auto"/>
        <w:right w:val="none" w:sz="0" w:space="0" w:color="auto"/>
      </w:divBdr>
    </w:div>
    <w:div w:id="90323095">
      <w:bodyDiv w:val="1"/>
      <w:marLeft w:val="0"/>
      <w:marRight w:val="0"/>
      <w:marTop w:val="0"/>
      <w:marBottom w:val="0"/>
      <w:divBdr>
        <w:top w:val="none" w:sz="0" w:space="0" w:color="auto"/>
        <w:left w:val="none" w:sz="0" w:space="0" w:color="auto"/>
        <w:bottom w:val="none" w:sz="0" w:space="0" w:color="auto"/>
        <w:right w:val="none" w:sz="0" w:space="0" w:color="auto"/>
      </w:divBdr>
    </w:div>
    <w:div w:id="93482399">
      <w:bodyDiv w:val="1"/>
      <w:marLeft w:val="0"/>
      <w:marRight w:val="0"/>
      <w:marTop w:val="0"/>
      <w:marBottom w:val="0"/>
      <w:divBdr>
        <w:top w:val="none" w:sz="0" w:space="0" w:color="auto"/>
        <w:left w:val="none" w:sz="0" w:space="0" w:color="auto"/>
        <w:bottom w:val="none" w:sz="0" w:space="0" w:color="auto"/>
        <w:right w:val="none" w:sz="0" w:space="0" w:color="auto"/>
      </w:divBdr>
    </w:div>
    <w:div w:id="125005758">
      <w:bodyDiv w:val="1"/>
      <w:marLeft w:val="0"/>
      <w:marRight w:val="0"/>
      <w:marTop w:val="0"/>
      <w:marBottom w:val="0"/>
      <w:divBdr>
        <w:top w:val="none" w:sz="0" w:space="0" w:color="auto"/>
        <w:left w:val="none" w:sz="0" w:space="0" w:color="auto"/>
        <w:bottom w:val="none" w:sz="0" w:space="0" w:color="auto"/>
        <w:right w:val="none" w:sz="0" w:space="0" w:color="auto"/>
      </w:divBdr>
    </w:div>
    <w:div w:id="279800657">
      <w:bodyDiv w:val="1"/>
      <w:marLeft w:val="0"/>
      <w:marRight w:val="0"/>
      <w:marTop w:val="0"/>
      <w:marBottom w:val="0"/>
      <w:divBdr>
        <w:top w:val="none" w:sz="0" w:space="0" w:color="auto"/>
        <w:left w:val="none" w:sz="0" w:space="0" w:color="auto"/>
        <w:bottom w:val="none" w:sz="0" w:space="0" w:color="auto"/>
        <w:right w:val="none" w:sz="0" w:space="0" w:color="auto"/>
      </w:divBdr>
    </w:div>
    <w:div w:id="339814005">
      <w:bodyDiv w:val="1"/>
      <w:marLeft w:val="0"/>
      <w:marRight w:val="0"/>
      <w:marTop w:val="0"/>
      <w:marBottom w:val="0"/>
      <w:divBdr>
        <w:top w:val="none" w:sz="0" w:space="0" w:color="auto"/>
        <w:left w:val="none" w:sz="0" w:space="0" w:color="auto"/>
        <w:bottom w:val="none" w:sz="0" w:space="0" w:color="auto"/>
        <w:right w:val="none" w:sz="0" w:space="0" w:color="auto"/>
      </w:divBdr>
    </w:div>
    <w:div w:id="804276432">
      <w:bodyDiv w:val="1"/>
      <w:marLeft w:val="0"/>
      <w:marRight w:val="0"/>
      <w:marTop w:val="0"/>
      <w:marBottom w:val="0"/>
      <w:divBdr>
        <w:top w:val="none" w:sz="0" w:space="0" w:color="auto"/>
        <w:left w:val="none" w:sz="0" w:space="0" w:color="auto"/>
        <w:bottom w:val="none" w:sz="0" w:space="0" w:color="auto"/>
        <w:right w:val="none" w:sz="0" w:space="0" w:color="auto"/>
      </w:divBdr>
    </w:div>
    <w:div w:id="808715119">
      <w:bodyDiv w:val="1"/>
      <w:marLeft w:val="0"/>
      <w:marRight w:val="0"/>
      <w:marTop w:val="0"/>
      <w:marBottom w:val="0"/>
      <w:divBdr>
        <w:top w:val="none" w:sz="0" w:space="0" w:color="auto"/>
        <w:left w:val="none" w:sz="0" w:space="0" w:color="auto"/>
        <w:bottom w:val="none" w:sz="0" w:space="0" w:color="auto"/>
        <w:right w:val="none" w:sz="0" w:space="0" w:color="auto"/>
      </w:divBdr>
    </w:div>
    <w:div w:id="814496178">
      <w:bodyDiv w:val="1"/>
      <w:marLeft w:val="0"/>
      <w:marRight w:val="0"/>
      <w:marTop w:val="0"/>
      <w:marBottom w:val="0"/>
      <w:divBdr>
        <w:top w:val="none" w:sz="0" w:space="0" w:color="auto"/>
        <w:left w:val="none" w:sz="0" w:space="0" w:color="auto"/>
        <w:bottom w:val="none" w:sz="0" w:space="0" w:color="auto"/>
        <w:right w:val="none" w:sz="0" w:space="0" w:color="auto"/>
      </w:divBdr>
    </w:div>
    <w:div w:id="859854876">
      <w:bodyDiv w:val="1"/>
      <w:marLeft w:val="0"/>
      <w:marRight w:val="0"/>
      <w:marTop w:val="0"/>
      <w:marBottom w:val="0"/>
      <w:divBdr>
        <w:top w:val="none" w:sz="0" w:space="0" w:color="auto"/>
        <w:left w:val="none" w:sz="0" w:space="0" w:color="auto"/>
        <w:bottom w:val="none" w:sz="0" w:space="0" w:color="auto"/>
        <w:right w:val="none" w:sz="0" w:space="0" w:color="auto"/>
      </w:divBdr>
    </w:div>
    <w:div w:id="1398433669">
      <w:bodyDiv w:val="1"/>
      <w:marLeft w:val="0"/>
      <w:marRight w:val="0"/>
      <w:marTop w:val="0"/>
      <w:marBottom w:val="0"/>
      <w:divBdr>
        <w:top w:val="none" w:sz="0" w:space="0" w:color="auto"/>
        <w:left w:val="none" w:sz="0" w:space="0" w:color="auto"/>
        <w:bottom w:val="none" w:sz="0" w:space="0" w:color="auto"/>
        <w:right w:val="none" w:sz="0" w:space="0" w:color="auto"/>
      </w:divBdr>
    </w:div>
    <w:div w:id="1587961211">
      <w:bodyDiv w:val="1"/>
      <w:marLeft w:val="0"/>
      <w:marRight w:val="0"/>
      <w:marTop w:val="0"/>
      <w:marBottom w:val="0"/>
      <w:divBdr>
        <w:top w:val="none" w:sz="0" w:space="0" w:color="auto"/>
        <w:left w:val="none" w:sz="0" w:space="0" w:color="auto"/>
        <w:bottom w:val="none" w:sz="0" w:space="0" w:color="auto"/>
        <w:right w:val="none" w:sz="0" w:space="0" w:color="auto"/>
      </w:divBdr>
    </w:div>
    <w:div w:id="1612662631">
      <w:bodyDiv w:val="1"/>
      <w:marLeft w:val="0"/>
      <w:marRight w:val="0"/>
      <w:marTop w:val="0"/>
      <w:marBottom w:val="0"/>
      <w:divBdr>
        <w:top w:val="none" w:sz="0" w:space="0" w:color="auto"/>
        <w:left w:val="none" w:sz="0" w:space="0" w:color="auto"/>
        <w:bottom w:val="none" w:sz="0" w:space="0" w:color="auto"/>
        <w:right w:val="none" w:sz="0" w:space="0" w:color="auto"/>
      </w:divBdr>
    </w:div>
    <w:div w:id="1750886478">
      <w:bodyDiv w:val="1"/>
      <w:marLeft w:val="0"/>
      <w:marRight w:val="0"/>
      <w:marTop w:val="0"/>
      <w:marBottom w:val="0"/>
      <w:divBdr>
        <w:top w:val="none" w:sz="0" w:space="0" w:color="auto"/>
        <w:left w:val="none" w:sz="0" w:space="0" w:color="auto"/>
        <w:bottom w:val="none" w:sz="0" w:space="0" w:color="auto"/>
        <w:right w:val="none" w:sz="0" w:space="0" w:color="auto"/>
      </w:divBdr>
    </w:div>
    <w:div w:id="209473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sec-itc-bio-info@ipa.go.jp" TargetMode="External"/><Relationship Id="rId13" Type="http://schemas.openxmlformats.org/officeDocument/2006/relationships/hyperlink" Target="http://www.iso.org/iso/codes_of_conduct.pdf"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ommoncriteriaportal.org/files/communities/Establishing%20iTCs%20and%20cPP%20development%20-%20v0-7.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mmoncriteriaportal.org/files/communiti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Arial"/>
      </a:majorFont>
      <a:minorFont>
        <a:latin typeface="Calibri"/>
        <a:ea typeface="ＭＳ 明朝"/>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9</Pages>
  <Words>2604</Words>
  <Characters>14169</Characters>
  <Application>Microsoft Office Word</Application>
  <DocSecurity>0</DocSecurity>
  <Lines>240</Lines>
  <Paragraphs>86</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Morpho</Company>
  <LinksUpToDate>false</LinksUpToDate>
  <CharactersWithSpaces>16687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甲斐 成樹</dc:creator>
  <cp:lastModifiedBy>BRINGER Julien (MORPHO)</cp:lastModifiedBy>
  <cp:revision>14</cp:revision>
  <cp:lastPrinted>2016-09-15T12:01:00Z</cp:lastPrinted>
  <dcterms:created xsi:type="dcterms:W3CDTF">2016-04-04T06:18:00Z</dcterms:created>
  <dcterms:modified xsi:type="dcterms:W3CDTF">2016-09-15T12:01:00Z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952e134e-4632-4d4a-a852-5db8297643ca</vt:lpwstr>
  </property>
  <property fmtid="{D5CDD505-2E9C-101B-9397-08002B2CF9AE}" pid="3" name="aliashClassificationHeaderforWordRS">
    <vt:lpwstr/>
  </property>
  <property fmtid="{D5CDD505-2E9C-101B-9397-08002B2CF9AE}" pid="4" name="MORPHOClassification">
    <vt:lpwstr>PUBLIC</vt:lpwstr>
  </property>
  <property fmtid="{D5CDD505-2E9C-101B-9397-08002B2CF9AE}" pid="5" name="MORPHOTechnology">
    <vt:lpwstr>Not Controlled</vt:lpwstr>
  </property>
</Properties>
</file>